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F1E" w:rsidRPr="00196ACE" w:rsidRDefault="00A45F1E">
      <w:pPr>
        <w:rPr>
          <w:b/>
          <w:color w:val="FF0000"/>
          <w:sz w:val="20"/>
          <w:szCs w:val="20"/>
        </w:rPr>
      </w:pPr>
      <w:r w:rsidRPr="00196ACE">
        <w:rPr>
          <w:b/>
          <w:color w:val="FF0000"/>
          <w:sz w:val="20"/>
          <w:szCs w:val="20"/>
        </w:rPr>
        <w:t xml:space="preserve">Lembrar de trocar os </w:t>
      </w:r>
      <w:proofErr w:type="spellStart"/>
      <w:r w:rsidRPr="00196ACE">
        <w:rPr>
          <w:b/>
          <w:color w:val="FF0000"/>
          <w:sz w:val="20"/>
          <w:szCs w:val="20"/>
        </w:rPr>
        <w:t>tokens</w:t>
      </w:r>
      <w:proofErr w:type="spellEnd"/>
      <w:r w:rsidRPr="00196ACE">
        <w:rPr>
          <w:b/>
          <w:color w:val="FF0000"/>
          <w:sz w:val="20"/>
          <w:szCs w:val="20"/>
        </w:rPr>
        <w:t xml:space="preserve"> dos símbolos </w:t>
      </w:r>
      <w:proofErr w:type="gramStart"/>
      <w:r w:rsidRPr="00196ACE">
        <w:rPr>
          <w:b/>
          <w:color w:val="FF0000"/>
          <w:sz w:val="20"/>
          <w:szCs w:val="20"/>
        </w:rPr>
        <w:t>“ /</w:t>
      </w:r>
      <w:proofErr w:type="gramEnd"/>
      <w:r w:rsidRPr="00196ACE">
        <w:rPr>
          <w:b/>
          <w:color w:val="FF0000"/>
          <w:sz w:val="20"/>
          <w:szCs w:val="20"/>
        </w:rPr>
        <w:t xml:space="preserve"> : ,</w:t>
      </w:r>
    </w:p>
    <w:p w:rsidR="00A45F1E" w:rsidRPr="00196ACE" w:rsidRDefault="00A45F1E" w:rsidP="00A45F1E">
      <w:pPr>
        <w:spacing w:after="0" w:line="240" w:lineRule="auto"/>
        <w:rPr>
          <w:sz w:val="20"/>
          <w:szCs w:val="20"/>
        </w:rPr>
      </w:pPr>
      <w:proofErr w:type="spellStart"/>
      <w:r w:rsidRPr="00196ACE">
        <w:rPr>
          <w:sz w:val="20"/>
          <w:szCs w:val="20"/>
        </w:rPr>
        <w:t>NaoTerminais</w:t>
      </w:r>
      <w:proofErr w:type="spellEnd"/>
      <w:r w:rsidRPr="00196ACE">
        <w:rPr>
          <w:sz w:val="20"/>
          <w:szCs w:val="20"/>
        </w:rPr>
        <w:t>: S, A, B, C, D, E, F, G, H, I, J, K, L, M, N, O, P, Q, R, T, U, V, W</w:t>
      </w:r>
      <w:r w:rsidR="00470283" w:rsidRPr="00196ACE">
        <w:rPr>
          <w:sz w:val="20"/>
          <w:szCs w:val="20"/>
        </w:rPr>
        <w:t>, X</w:t>
      </w:r>
      <w:r w:rsidR="003D304A" w:rsidRPr="00196ACE">
        <w:rPr>
          <w:sz w:val="20"/>
          <w:szCs w:val="20"/>
        </w:rPr>
        <w:t>, Y</w:t>
      </w:r>
    </w:p>
    <w:p w:rsidR="00C67D58" w:rsidRPr="00196ACE" w:rsidRDefault="00C67D58" w:rsidP="00A45F1E">
      <w:pPr>
        <w:spacing w:after="0" w:line="240" w:lineRule="auto"/>
        <w:rPr>
          <w:sz w:val="20"/>
          <w:szCs w:val="20"/>
        </w:rPr>
      </w:pPr>
    </w:p>
    <w:p w:rsidR="00C67D58" w:rsidRPr="00196ACE" w:rsidRDefault="00A45F1E" w:rsidP="00A45F1E">
      <w:pPr>
        <w:spacing w:after="0" w:line="240" w:lineRule="auto"/>
        <w:rPr>
          <w:sz w:val="20"/>
          <w:szCs w:val="20"/>
        </w:rPr>
      </w:pPr>
      <w:r w:rsidRPr="00196ACE">
        <w:rPr>
          <w:sz w:val="20"/>
          <w:szCs w:val="20"/>
        </w:rPr>
        <w:t xml:space="preserve">Terminais: “, </w:t>
      </w:r>
      <w:proofErr w:type="gramStart"/>
      <w:r w:rsidRPr="00196ACE">
        <w:rPr>
          <w:sz w:val="20"/>
          <w:szCs w:val="20"/>
        </w:rPr>
        <w:t>/,</w:t>
      </w:r>
      <w:r w:rsidR="00F96709" w:rsidRPr="00196ACE">
        <w:rPr>
          <w:sz w:val="20"/>
          <w:szCs w:val="20"/>
        </w:rPr>
        <w:t xml:space="preserve"> ,</w:t>
      </w:r>
      <w:r w:rsidRPr="00196ACE">
        <w:rPr>
          <w:sz w:val="20"/>
          <w:szCs w:val="20"/>
        </w:rPr>
        <w:t>,</w:t>
      </w:r>
      <w:proofErr w:type="gramEnd"/>
      <w:r w:rsidRPr="00196ACE">
        <w:rPr>
          <w:sz w:val="20"/>
          <w:szCs w:val="20"/>
        </w:rPr>
        <w:t xml:space="preserve"> :, algoritmo, </w:t>
      </w:r>
      <w:proofErr w:type="spellStart"/>
      <w:r w:rsidRPr="00196ACE">
        <w:rPr>
          <w:sz w:val="20"/>
          <w:szCs w:val="20"/>
        </w:rPr>
        <w:t>arit-op</w:t>
      </w:r>
      <w:proofErr w:type="spellEnd"/>
      <w:r w:rsidRPr="00196ACE">
        <w:rPr>
          <w:sz w:val="20"/>
          <w:szCs w:val="20"/>
        </w:rPr>
        <w:t xml:space="preserve">, </w:t>
      </w:r>
      <w:proofErr w:type="spellStart"/>
      <w:r w:rsidRPr="00196ACE">
        <w:rPr>
          <w:sz w:val="20"/>
          <w:szCs w:val="20"/>
        </w:rPr>
        <w:t>ate</w:t>
      </w:r>
      <w:proofErr w:type="spellEnd"/>
      <w:r w:rsidRPr="00196ACE">
        <w:rPr>
          <w:sz w:val="20"/>
          <w:szCs w:val="20"/>
        </w:rPr>
        <w:t xml:space="preserve">, </w:t>
      </w:r>
      <w:proofErr w:type="spellStart"/>
      <w:r w:rsidRPr="00196ACE">
        <w:rPr>
          <w:sz w:val="20"/>
          <w:szCs w:val="20"/>
        </w:rPr>
        <w:t>atribuicao</w:t>
      </w:r>
      <w:proofErr w:type="spellEnd"/>
      <w:r w:rsidRPr="00196ACE">
        <w:rPr>
          <w:sz w:val="20"/>
          <w:szCs w:val="20"/>
        </w:rPr>
        <w:t xml:space="preserve">, comparador, de, </w:t>
      </w:r>
      <w:proofErr w:type="spellStart"/>
      <w:r w:rsidRPr="00196ACE">
        <w:rPr>
          <w:sz w:val="20"/>
          <w:szCs w:val="20"/>
        </w:rPr>
        <w:t>entao</w:t>
      </w:r>
      <w:proofErr w:type="spellEnd"/>
      <w:r w:rsidRPr="00196ACE">
        <w:rPr>
          <w:sz w:val="20"/>
          <w:szCs w:val="20"/>
        </w:rPr>
        <w:t xml:space="preserve">, enquanto, escreva, faca, falso, </w:t>
      </w:r>
      <w:r w:rsidR="00C67D58" w:rsidRPr="00196ACE">
        <w:rPr>
          <w:sz w:val="20"/>
          <w:szCs w:val="20"/>
        </w:rPr>
        <w:t xml:space="preserve">fim, </w:t>
      </w:r>
      <w:proofErr w:type="spellStart"/>
      <w:r w:rsidRPr="00196ACE">
        <w:rPr>
          <w:sz w:val="20"/>
          <w:szCs w:val="20"/>
        </w:rPr>
        <w:t>fimalgoritmo</w:t>
      </w:r>
      <w:proofErr w:type="spellEnd"/>
      <w:r w:rsidRPr="00196ACE">
        <w:rPr>
          <w:sz w:val="20"/>
          <w:szCs w:val="20"/>
        </w:rPr>
        <w:t xml:space="preserve">, </w:t>
      </w:r>
      <w:proofErr w:type="spellStart"/>
      <w:r w:rsidRPr="00196ACE">
        <w:rPr>
          <w:sz w:val="20"/>
          <w:szCs w:val="20"/>
        </w:rPr>
        <w:t>fimenquanto</w:t>
      </w:r>
      <w:proofErr w:type="spellEnd"/>
      <w:r w:rsidRPr="00196ACE">
        <w:rPr>
          <w:sz w:val="20"/>
          <w:szCs w:val="20"/>
        </w:rPr>
        <w:t xml:space="preserve">, </w:t>
      </w:r>
      <w:proofErr w:type="spellStart"/>
      <w:r w:rsidR="00C67D58" w:rsidRPr="00196ACE">
        <w:rPr>
          <w:sz w:val="20"/>
          <w:szCs w:val="20"/>
        </w:rPr>
        <w:t>fimpara</w:t>
      </w:r>
      <w:proofErr w:type="spellEnd"/>
      <w:r w:rsidR="00C67D58" w:rsidRPr="00196ACE">
        <w:rPr>
          <w:sz w:val="20"/>
          <w:szCs w:val="20"/>
        </w:rPr>
        <w:t xml:space="preserve">, </w:t>
      </w:r>
      <w:proofErr w:type="spellStart"/>
      <w:r w:rsidRPr="00196ACE">
        <w:rPr>
          <w:sz w:val="20"/>
          <w:szCs w:val="20"/>
        </w:rPr>
        <w:t>fimse</w:t>
      </w:r>
      <w:proofErr w:type="spellEnd"/>
      <w:r w:rsidRPr="00196ACE">
        <w:rPr>
          <w:sz w:val="20"/>
          <w:szCs w:val="20"/>
        </w:rPr>
        <w:t xml:space="preserve">, id, </w:t>
      </w:r>
      <w:proofErr w:type="spellStart"/>
      <w:r w:rsidRPr="00196ACE">
        <w:rPr>
          <w:sz w:val="20"/>
          <w:szCs w:val="20"/>
        </w:rPr>
        <w:t>inicio</w:t>
      </w:r>
      <w:proofErr w:type="spellEnd"/>
      <w:r w:rsidRPr="00196ACE">
        <w:rPr>
          <w:sz w:val="20"/>
          <w:szCs w:val="20"/>
        </w:rPr>
        <w:t xml:space="preserve">, inteiro, </w:t>
      </w:r>
      <w:r w:rsidR="00C67D58" w:rsidRPr="00196ACE">
        <w:rPr>
          <w:sz w:val="20"/>
          <w:szCs w:val="20"/>
        </w:rPr>
        <w:t xml:space="preserve">leia, </w:t>
      </w:r>
      <w:proofErr w:type="spellStart"/>
      <w:r w:rsidRPr="00196ACE">
        <w:rPr>
          <w:sz w:val="20"/>
          <w:szCs w:val="20"/>
        </w:rPr>
        <w:t>logic-op</w:t>
      </w:r>
      <w:proofErr w:type="spellEnd"/>
      <w:r w:rsidRPr="00196ACE">
        <w:rPr>
          <w:sz w:val="20"/>
          <w:szCs w:val="20"/>
        </w:rPr>
        <w:t xml:space="preserve">, logico, num, para, </w:t>
      </w:r>
      <w:proofErr w:type="spellStart"/>
      <w:r w:rsidRPr="00196ACE">
        <w:rPr>
          <w:sz w:val="20"/>
          <w:szCs w:val="20"/>
        </w:rPr>
        <w:t>parent</w:t>
      </w:r>
      <w:proofErr w:type="spellEnd"/>
      <w:r w:rsidRPr="00196ACE">
        <w:rPr>
          <w:sz w:val="20"/>
          <w:szCs w:val="20"/>
        </w:rPr>
        <w:t xml:space="preserve">-abre, </w:t>
      </w:r>
      <w:proofErr w:type="spellStart"/>
      <w:r w:rsidRPr="00196ACE">
        <w:rPr>
          <w:sz w:val="20"/>
          <w:szCs w:val="20"/>
        </w:rPr>
        <w:t>parent</w:t>
      </w:r>
      <w:proofErr w:type="spellEnd"/>
      <w:r w:rsidRPr="00196ACE">
        <w:rPr>
          <w:sz w:val="20"/>
          <w:szCs w:val="20"/>
        </w:rPr>
        <w:t xml:space="preserve">-fecha, </w:t>
      </w:r>
      <w:r w:rsidR="00C67D58" w:rsidRPr="00196ACE">
        <w:rPr>
          <w:sz w:val="20"/>
          <w:szCs w:val="20"/>
        </w:rPr>
        <w:t xml:space="preserve">passo, </w:t>
      </w:r>
      <w:r w:rsidRPr="00196ACE">
        <w:rPr>
          <w:sz w:val="20"/>
          <w:szCs w:val="20"/>
        </w:rPr>
        <w:t xml:space="preserve">se, </w:t>
      </w:r>
      <w:proofErr w:type="spellStart"/>
      <w:r w:rsidRPr="00196ACE">
        <w:rPr>
          <w:sz w:val="20"/>
          <w:szCs w:val="20"/>
        </w:rPr>
        <w:t>senao</w:t>
      </w:r>
      <w:proofErr w:type="spellEnd"/>
      <w:r w:rsidRPr="00196ACE">
        <w:rPr>
          <w:sz w:val="20"/>
          <w:szCs w:val="20"/>
        </w:rPr>
        <w:t xml:space="preserve">, </w:t>
      </w:r>
      <w:proofErr w:type="spellStart"/>
      <w:r w:rsidRPr="00196ACE">
        <w:rPr>
          <w:sz w:val="20"/>
          <w:szCs w:val="20"/>
        </w:rPr>
        <w:t>string</w:t>
      </w:r>
      <w:proofErr w:type="spellEnd"/>
      <w:r w:rsidRPr="00196ACE">
        <w:rPr>
          <w:sz w:val="20"/>
          <w:szCs w:val="20"/>
        </w:rPr>
        <w:t>, vazio, verdadeiro</w:t>
      </w:r>
    </w:p>
    <w:p w:rsidR="00C67D58" w:rsidRPr="00196ACE" w:rsidRDefault="00C67D58" w:rsidP="00A45F1E">
      <w:pPr>
        <w:spacing w:after="0" w:line="240" w:lineRule="auto"/>
        <w:rPr>
          <w:sz w:val="20"/>
          <w:szCs w:val="20"/>
        </w:rPr>
      </w:pPr>
    </w:p>
    <w:p w:rsidR="00C67D58" w:rsidRPr="00196ACE" w:rsidRDefault="00C67D58" w:rsidP="00A45F1E">
      <w:pPr>
        <w:spacing w:after="0" w:line="240" w:lineRule="auto"/>
        <w:rPr>
          <w:sz w:val="20"/>
          <w:szCs w:val="20"/>
        </w:rPr>
      </w:pPr>
      <w:proofErr w:type="spellStart"/>
      <w:r w:rsidRPr="00196ACE">
        <w:rPr>
          <w:sz w:val="20"/>
          <w:szCs w:val="20"/>
        </w:rPr>
        <w:t>Producoes</w:t>
      </w:r>
      <w:proofErr w:type="spellEnd"/>
      <w:r w:rsidRPr="00196ACE">
        <w:rPr>
          <w:sz w:val="20"/>
          <w:szCs w:val="20"/>
        </w:rPr>
        <w:t>:</w:t>
      </w:r>
    </w:p>
    <w:p w:rsidR="00C67D58" w:rsidRPr="00196ACE" w:rsidRDefault="00C67D58" w:rsidP="00C67D58">
      <w:pPr>
        <w:pStyle w:val="Pargrafoda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96ACE">
        <w:rPr>
          <w:sz w:val="20"/>
          <w:szCs w:val="20"/>
        </w:rPr>
        <w:t xml:space="preserve">S -&gt; algoritmo </w:t>
      </w:r>
      <w:proofErr w:type="gramStart"/>
      <w:r w:rsidRPr="00196ACE">
        <w:rPr>
          <w:sz w:val="20"/>
          <w:szCs w:val="20"/>
        </w:rPr>
        <w:t>“ A</w:t>
      </w:r>
      <w:proofErr w:type="gramEnd"/>
      <w:r w:rsidRPr="00196ACE">
        <w:rPr>
          <w:sz w:val="20"/>
          <w:szCs w:val="20"/>
        </w:rPr>
        <w:t xml:space="preserve"> “ B </w:t>
      </w:r>
      <w:proofErr w:type="spellStart"/>
      <w:r w:rsidRPr="00196ACE">
        <w:rPr>
          <w:sz w:val="20"/>
          <w:szCs w:val="20"/>
        </w:rPr>
        <w:t>inicio</w:t>
      </w:r>
      <w:proofErr w:type="spellEnd"/>
      <w:r w:rsidRPr="00196ACE">
        <w:rPr>
          <w:sz w:val="20"/>
          <w:szCs w:val="20"/>
        </w:rPr>
        <w:t xml:space="preserve"> G fim </w:t>
      </w:r>
      <w:proofErr w:type="spellStart"/>
      <w:r w:rsidRPr="00196ACE">
        <w:rPr>
          <w:sz w:val="20"/>
          <w:szCs w:val="20"/>
        </w:rPr>
        <w:t>fimalgortimo</w:t>
      </w:r>
      <w:proofErr w:type="spellEnd"/>
    </w:p>
    <w:p w:rsidR="00C67D58" w:rsidRPr="00196ACE" w:rsidRDefault="00C67D58" w:rsidP="00C67D58">
      <w:pPr>
        <w:pStyle w:val="Pargrafoda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96ACE">
        <w:rPr>
          <w:sz w:val="20"/>
          <w:szCs w:val="20"/>
        </w:rPr>
        <w:t>A -&gt; id</w:t>
      </w:r>
    </w:p>
    <w:p w:rsidR="00C67D58" w:rsidRPr="00196ACE" w:rsidRDefault="00C67D58" w:rsidP="00C67D58">
      <w:pPr>
        <w:pStyle w:val="Pargrafoda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96ACE">
        <w:rPr>
          <w:sz w:val="20"/>
          <w:szCs w:val="20"/>
        </w:rPr>
        <w:t>B -&gt; C B</w:t>
      </w:r>
    </w:p>
    <w:p w:rsidR="00C67D58" w:rsidRPr="00196ACE" w:rsidRDefault="00C67D58" w:rsidP="00C67D58">
      <w:pPr>
        <w:pStyle w:val="Pargrafoda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96ACE">
        <w:rPr>
          <w:sz w:val="20"/>
          <w:szCs w:val="20"/>
        </w:rPr>
        <w:t>B -&gt; F B</w:t>
      </w:r>
    </w:p>
    <w:p w:rsidR="00C67D58" w:rsidRPr="00196ACE" w:rsidRDefault="00C67D58" w:rsidP="00C67D58">
      <w:pPr>
        <w:pStyle w:val="Pargrafoda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96ACE">
        <w:rPr>
          <w:sz w:val="20"/>
          <w:szCs w:val="20"/>
        </w:rPr>
        <w:t>B -&gt; vazio</w:t>
      </w:r>
    </w:p>
    <w:p w:rsidR="00C67D58" w:rsidRPr="00196ACE" w:rsidRDefault="00C67D58" w:rsidP="00C67D58">
      <w:pPr>
        <w:pStyle w:val="Pargrafoda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96ACE">
        <w:rPr>
          <w:sz w:val="20"/>
          <w:szCs w:val="20"/>
        </w:rPr>
        <w:t xml:space="preserve">C -&gt; </w:t>
      </w:r>
      <w:proofErr w:type="gramStart"/>
      <w:r w:rsidRPr="00196ACE">
        <w:rPr>
          <w:sz w:val="20"/>
          <w:szCs w:val="20"/>
        </w:rPr>
        <w:t>D :</w:t>
      </w:r>
      <w:proofErr w:type="gramEnd"/>
      <w:r w:rsidRPr="00196ACE">
        <w:rPr>
          <w:sz w:val="20"/>
          <w:szCs w:val="20"/>
        </w:rPr>
        <w:t xml:space="preserve"> E</w:t>
      </w:r>
    </w:p>
    <w:p w:rsidR="00F96709" w:rsidRPr="00196ACE" w:rsidRDefault="00F96709" w:rsidP="00C67D58">
      <w:pPr>
        <w:pStyle w:val="Pargrafoda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96ACE">
        <w:rPr>
          <w:sz w:val="20"/>
          <w:szCs w:val="20"/>
        </w:rPr>
        <w:t>D -&gt; id</w:t>
      </w:r>
      <w:r w:rsidR="00470283" w:rsidRPr="00196ACE">
        <w:rPr>
          <w:sz w:val="20"/>
          <w:szCs w:val="20"/>
        </w:rPr>
        <w:t xml:space="preserve"> X</w:t>
      </w:r>
    </w:p>
    <w:p w:rsidR="00C67D58" w:rsidRPr="00196ACE" w:rsidRDefault="00C67D58" w:rsidP="00C67D58">
      <w:pPr>
        <w:pStyle w:val="Pargrafoda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96ACE">
        <w:rPr>
          <w:sz w:val="20"/>
          <w:szCs w:val="20"/>
        </w:rPr>
        <w:t>E -&gt; inteiro</w:t>
      </w:r>
    </w:p>
    <w:p w:rsidR="00C67D58" w:rsidRPr="00196ACE" w:rsidRDefault="00C67D58" w:rsidP="00C67D58">
      <w:pPr>
        <w:pStyle w:val="Pargrafoda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96ACE">
        <w:rPr>
          <w:sz w:val="20"/>
          <w:szCs w:val="20"/>
        </w:rPr>
        <w:t>E -&gt; logico</w:t>
      </w:r>
    </w:p>
    <w:p w:rsidR="00C67D58" w:rsidRPr="00196ACE" w:rsidRDefault="00C67D58" w:rsidP="00C67D58">
      <w:pPr>
        <w:pStyle w:val="Pargrafoda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96ACE">
        <w:rPr>
          <w:sz w:val="20"/>
          <w:szCs w:val="20"/>
        </w:rPr>
        <w:t xml:space="preserve">F -&gt; / / </w:t>
      </w:r>
      <w:proofErr w:type="spellStart"/>
      <w:r w:rsidRPr="00196ACE">
        <w:rPr>
          <w:sz w:val="20"/>
          <w:szCs w:val="20"/>
        </w:rPr>
        <w:t>string</w:t>
      </w:r>
      <w:proofErr w:type="spellEnd"/>
    </w:p>
    <w:p w:rsidR="00C67D58" w:rsidRPr="00196ACE" w:rsidRDefault="00C67D58" w:rsidP="00C67D58">
      <w:pPr>
        <w:pStyle w:val="Pargrafoda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96ACE">
        <w:rPr>
          <w:sz w:val="20"/>
          <w:szCs w:val="20"/>
        </w:rPr>
        <w:t>G -&gt; H G</w:t>
      </w:r>
    </w:p>
    <w:p w:rsidR="00C67D58" w:rsidRPr="00196ACE" w:rsidRDefault="00C67D58" w:rsidP="00C67D58">
      <w:pPr>
        <w:pStyle w:val="Pargrafoda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96ACE">
        <w:rPr>
          <w:sz w:val="20"/>
          <w:szCs w:val="20"/>
        </w:rPr>
        <w:t>G -&gt; N G</w:t>
      </w:r>
    </w:p>
    <w:p w:rsidR="00C67D58" w:rsidRPr="00196ACE" w:rsidRDefault="00C67D58" w:rsidP="00C67D58">
      <w:pPr>
        <w:pStyle w:val="Pargrafoda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96ACE">
        <w:rPr>
          <w:sz w:val="20"/>
          <w:szCs w:val="20"/>
        </w:rPr>
        <w:t>G -&gt; Q G</w:t>
      </w:r>
    </w:p>
    <w:p w:rsidR="00C67D58" w:rsidRPr="00196ACE" w:rsidRDefault="00C67D58" w:rsidP="00C67D58">
      <w:pPr>
        <w:pStyle w:val="Pargrafoda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96ACE">
        <w:rPr>
          <w:sz w:val="20"/>
          <w:szCs w:val="20"/>
        </w:rPr>
        <w:t>G -&gt; R G</w:t>
      </w:r>
    </w:p>
    <w:p w:rsidR="00C67D58" w:rsidRPr="00196ACE" w:rsidRDefault="00C67D58" w:rsidP="00C67D58">
      <w:pPr>
        <w:pStyle w:val="Pargrafoda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96ACE">
        <w:rPr>
          <w:sz w:val="20"/>
          <w:szCs w:val="20"/>
        </w:rPr>
        <w:t>G -&gt; F G</w:t>
      </w:r>
    </w:p>
    <w:p w:rsidR="00C67D58" w:rsidRPr="00196ACE" w:rsidRDefault="00C67D58" w:rsidP="00C67D58">
      <w:pPr>
        <w:pStyle w:val="Pargrafoda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96ACE">
        <w:rPr>
          <w:sz w:val="20"/>
          <w:szCs w:val="20"/>
        </w:rPr>
        <w:t>G -&gt; U G</w:t>
      </w:r>
    </w:p>
    <w:p w:rsidR="00C67D58" w:rsidRPr="00196ACE" w:rsidRDefault="00C67D58" w:rsidP="00C67D58">
      <w:pPr>
        <w:pStyle w:val="Pargrafoda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96ACE">
        <w:rPr>
          <w:sz w:val="20"/>
          <w:szCs w:val="20"/>
        </w:rPr>
        <w:t>G -&gt; W G</w:t>
      </w:r>
    </w:p>
    <w:p w:rsidR="00C67D58" w:rsidRPr="00196ACE" w:rsidRDefault="00C67D58" w:rsidP="00C67D58">
      <w:pPr>
        <w:pStyle w:val="Pargrafoda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96ACE">
        <w:rPr>
          <w:sz w:val="20"/>
          <w:szCs w:val="20"/>
        </w:rPr>
        <w:t>G -&gt; vazio</w:t>
      </w:r>
    </w:p>
    <w:p w:rsidR="00C67D58" w:rsidRPr="00196ACE" w:rsidRDefault="00C67D58" w:rsidP="003D304A">
      <w:pPr>
        <w:pStyle w:val="Pargrafoda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96ACE">
        <w:rPr>
          <w:sz w:val="20"/>
          <w:szCs w:val="20"/>
        </w:rPr>
        <w:t xml:space="preserve">H -&gt; id </w:t>
      </w:r>
      <w:proofErr w:type="spellStart"/>
      <w:r w:rsidRPr="00196ACE">
        <w:rPr>
          <w:sz w:val="20"/>
          <w:szCs w:val="20"/>
        </w:rPr>
        <w:t>atribuicao</w:t>
      </w:r>
      <w:proofErr w:type="spellEnd"/>
      <w:r w:rsidRPr="00196ACE">
        <w:rPr>
          <w:sz w:val="20"/>
          <w:szCs w:val="20"/>
        </w:rPr>
        <w:t xml:space="preserve"> </w:t>
      </w:r>
      <w:r w:rsidR="003D304A" w:rsidRPr="00196ACE">
        <w:rPr>
          <w:sz w:val="20"/>
          <w:szCs w:val="20"/>
        </w:rPr>
        <w:t>Y</w:t>
      </w:r>
    </w:p>
    <w:p w:rsidR="00C67D58" w:rsidRPr="00196ACE" w:rsidRDefault="00C67D58" w:rsidP="00C67D58">
      <w:pPr>
        <w:pStyle w:val="Pargrafoda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96ACE">
        <w:rPr>
          <w:sz w:val="20"/>
          <w:szCs w:val="20"/>
        </w:rPr>
        <w:t>I</w:t>
      </w:r>
      <w:r w:rsidR="00517A1B">
        <w:rPr>
          <w:sz w:val="20"/>
          <w:szCs w:val="20"/>
        </w:rPr>
        <w:t xml:space="preserve"> -&gt; id J K</w:t>
      </w:r>
    </w:p>
    <w:p w:rsidR="00C67D58" w:rsidRPr="00196ACE" w:rsidRDefault="00517A1B" w:rsidP="00C67D58">
      <w:pPr>
        <w:pStyle w:val="Pargrafoda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I -&gt; </w:t>
      </w:r>
      <w:proofErr w:type="spellStart"/>
      <w:r>
        <w:rPr>
          <w:sz w:val="20"/>
          <w:szCs w:val="20"/>
        </w:rPr>
        <w:t>parent</w:t>
      </w:r>
      <w:proofErr w:type="spellEnd"/>
      <w:r>
        <w:rPr>
          <w:sz w:val="20"/>
          <w:szCs w:val="20"/>
        </w:rPr>
        <w:t xml:space="preserve">-abre I </w:t>
      </w:r>
      <w:proofErr w:type="spellStart"/>
      <w:r>
        <w:rPr>
          <w:sz w:val="20"/>
          <w:szCs w:val="20"/>
        </w:rPr>
        <w:t>parent</w:t>
      </w:r>
      <w:proofErr w:type="spellEnd"/>
      <w:r>
        <w:rPr>
          <w:sz w:val="20"/>
          <w:szCs w:val="20"/>
        </w:rPr>
        <w:t>-fecha J K</w:t>
      </w:r>
    </w:p>
    <w:p w:rsidR="00C67D58" w:rsidRDefault="00C67D58" w:rsidP="00C67D58">
      <w:pPr>
        <w:pStyle w:val="Pargrafoda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96ACE">
        <w:rPr>
          <w:sz w:val="20"/>
          <w:szCs w:val="20"/>
        </w:rPr>
        <w:t xml:space="preserve">J -&gt; </w:t>
      </w:r>
      <w:r w:rsidR="00517A1B">
        <w:rPr>
          <w:sz w:val="20"/>
          <w:szCs w:val="20"/>
        </w:rPr>
        <w:t>comparador</w:t>
      </w:r>
    </w:p>
    <w:p w:rsidR="00517A1B" w:rsidRDefault="00517A1B" w:rsidP="00C67D58">
      <w:pPr>
        <w:pStyle w:val="Pargrafoda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J -&gt; </w:t>
      </w:r>
      <w:proofErr w:type="spellStart"/>
      <w:r>
        <w:rPr>
          <w:sz w:val="20"/>
          <w:szCs w:val="20"/>
        </w:rPr>
        <w:t>logic-op</w:t>
      </w:r>
      <w:proofErr w:type="spellEnd"/>
    </w:p>
    <w:p w:rsidR="00517A1B" w:rsidRPr="00196ACE" w:rsidRDefault="00517A1B" w:rsidP="00C67D58">
      <w:pPr>
        <w:pStyle w:val="Pargrafoda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J -&gt; </w:t>
      </w:r>
      <w:proofErr w:type="spellStart"/>
      <w:r>
        <w:rPr>
          <w:sz w:val="20"/>
          <w:szCs w:val="20"/>
        </w:rPr>
        <w:t>arit-op</w:t>
      </w:r>
      <w:proofErr w:type="spellEnd"/>
    </w:p>
    <w:p w:rsidR="00C67D58" w:rsidRPr="00196ACE" w:rsidRDefault="00C67D58" w:rsidP="00C67D58">
      <w:pPr>
        <w:pStyle w:val="Pargrafoda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96ACE">
        <w:rPr>
          <w:sz w:val="20"/>
          <w:szCs w:val="20"/>
        </w:rPr>
        <w:t>K -&gt; id</w:t>
      </w:r>
      <w:r w:rsidR="00517A1B">
        <w:rPr>
          <w:sz w:val="20"/>
          <w:szCs w:val="20"/>
        </w:rPr>
        <w:t xml:space="preserve"> L</w:t>
      </w:r>
    </w:p>
    <w:p w:rsidR="00C67D58" w:rsidRPr="00196ACE" w:rsidRDefault="00517A1B" w:rsidP="00C67D58">
      <w:pPr>
        <w:pStyle w:val="PargrafodaLista"/>
        <w:numPr>
          <w:ilvl w:val="0"/>
          <w:numId w:val="1"/>
        </w:num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K -&gt; parent-</w:t>
      </w:r>
      <w:proofErr w:type="spellStart"/>
      <w:r>
        <w:rPr>
          <w:sz w:val="20"/>
          <w:szCs w:val="20"/>
          <w:lang w:val="en-US"/>
        </w:rPr>
        <w:t>abre</w:t>
      </w:r>
      <w:proofErr w:type="spellEnd"/>
      <w:r>
        <w:rPr>
          <w:sz w:val="20"/>
          <w:szCs w:val="20"/>
          <w:lang w:val="en-US"/>
        </w:rPr>
        <w:t xml:space="preserve"> I</w:t>
      </w:r>
      <w:r w:rsidR="00C67D58" w:rsidRPr="00196ACE">
        <w:rPr>
          <w:sz w:val="20"/>
          <w:szCs w:val="20"/>
          <w:lang w:val="en-US"/>
        </w:rPr>
        <w:t xml:space="preserve"> parent-</w:t>
      </w:r>
      <w:proofErr w:type="spellStart"/>
      <w:r w:rsidR="00C67D58" w:rsidRPr="00196ACE">
        <w:rPr>
          <w:sz w:val="20"/>
          <w:szCs w:val="20"/>
          <w:lang w:val="en-US"/>
        </w:rPr>
        <w:t>fecha</w:t>
      </w:r>
      <w:proofErr w:type="spellEnd"/>
      <w:r>
        <w:rPr>
          <w:sz w:val="20"/>
          <w:szCs w:val="20"/>
          <w:lang w:val="en-US"/>
        </w:rPr>
        <w:t xml:space="preserve"> L</w:t>
      </w:r>
    </w:p>
    <w:p w:rsidR="00C67D58" w:rsidRPr="00196ACE" w:rsidRDefault="00196ACE" w:rsidP="00C67D58">
      <w:pPr>
        <w:pStyle w:val="PargrafodaLista"/>
        <w:numPr>
          <w:ilvl w:val="0"/>
          <w:numId w:val="1"/>
        </w:numPr>
        <w:spacing w:after="0" w:line="240" w:lineRule="auto"/>
        <w:rPr>
          <w:sz w:val="20"/>
          <w:szCs w:val="20"/>
          <w:lang w:val="en-US"/>
        </w:rPr>
      </w:pPr>
      <w:r w:rsidRPr="00196ACE">
        <w:rPr>
          <w:sz w:val="20"/>
          <w:szCs w:val="20"/>
          <w:lang w:val="en-US"/>
        </w:rPr>
        <w:t xml:space="preserve">L -&gt; </w:t>
      </w:r>
      <w:r w:rsidR="00517A1B">
        <w:rPr>
          <w:sz w:val="20"/>
          <w:szCs w:val="20"/>
          <w:lang w:val="en-US"/>
        </w:rPr>
        <w:t>J I</w:t>
      </w:r>
    </w:p>
    <w:p w:rsidR="00C67D58" w:rsidRPr="00196ACE" w:rsidRDefault="00C67D58" w:rsidP="00C67D58">
      <w:pPr>
        <w:pStyle w:val="Pargrafoda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96ACE">
        <w:rPr>
          <w:sz w:val="20"/>
          <w:szCs w:val="20"/>
        </w:rPr>
        <w:t xml:space="preserve">L -&gt; </w:t>
      </w:r>
      <w:r w:rsidR="00517A1B">
        <w:rPr>
          <w:sz w:val="20"/>
          <w:szCs w:val="20"/>
        </w:rPr>
        <w:t>vazio</w:t>
      </w:r>
    </w:p>
    <w:p w:rsidR="00C67D58" w:rsidRPr="00196ACE" w:rsidRDefault="00C67D58" w:rsidP="00C67D58">
      <w:pPr>
        <w:pStyle w:val="PargrafodaLista"/>
        <w:numPr>
          <w:ilvl w:val="0"/>
          <w:numId w:val="1"/>
        </w:numPr>
        <w:spacing w:after="0" w:line="240" w:lineRule="auto"/>
        <w:rPr>
          <w:sz w:val="20"/>
          <w:szCs w:val="20"/>
          <w:lang w:val="en-US"/>
        </w:rPr>
      </w:pPr>
      <w:r w:rsidRPr="00196ACE">
        <w:rPr>
          <w:sz w:val="20"/>
          <w:szCs w:val="20"/>
          <w:lang w:val="en-US"/>
        </w:rPr>
        <w:t>M -&gt;</w:t>
      </w:r>
      <w:r w:rsidR="003D304A" w:rsidRPr="00196ACE">
        <w:rPr>
          <w:sz w:val="20"/>
          <w:szCs w:val="20"/>
          <w:lang w:val="en-US"/>
        </w:rPr>
        <w:t xml:space="preserve"> </w:t>
      </w:r>
      <w:r w:rsidR="00517A1B">
        <w:rPr>
          <w:sz w:val="20"/>
          <w:szCs w:val="20"/>
          <w:lang w:val="en-US"/>
        </w:rPr>
        <w:t>T</w:t>
      </w:r>
    </w:p>
    <w:p w:rsidR="00C67D58" w:rsidRPr="00196ACE" w:rsidRDefault="00517A1B" w:rsidP="00C67D58">
      <w:pPr>
        <w:pStyle w:val="PargrafodaLista"/>
        <w:numPr>
          <w:ilvl w:val="0"/>
          <w:numId w:val="1"/>
        </w:num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M -&gt; </w:t>
      </w:r>
      <w:proofErr w:type="spellStart"/>
      <w:r>
        <w:rPr>
          <w:sz w:val="20"/>
          <w:szCs w:val="20"/>
          <w:lang w:val="en-US"/>
        </w:rPr>
        <w:t>vazio</w:t>
      </w:r>
      <w:proofErr w:type="spellEnd"/>
    </w:p>
    <w:p w:rsidR="00C67D58" w:rsidRPr="00196ACE" w:rsidRDefault="00C67D58" w:rsidP="00C67D58">
      <w:pPr>
        <w:pStyle w:val="Pargrafoda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96ACE">
        <w:rPr>
          <w:sz w:val="20"/>
          <w:szCs w:val="20"/>
        </w:rPr>
        <w:t xml:space="preserve">N -&gt; se L </w:t>
      </w:r>
      <w:proofErr w:type="spellStart"/>
      <w:r w:rsidRPr="00196ACE">
        <w:rPr>
          <w:sz w:val="20"/>
          <w:szCs w:val="20"/>
        </w:rPr>
        <w:t>entao</w:t>
      </w:r>
      <w:proofErr w:type="spellEnd"/>
      <w:r w:rsidRPr="00196ACE">
        <w:rPr>
          <w:sz w:val="20"/>
          <w:szCs w:val="20"/>
        </w:rPr>
        <w:t xml:space="preserve"> G O </w:t>
      </w:r>
      <w:proofErr w:type="spellStart"/>
      <w:r w:rsidRPr="00196ACE">
        <w:rPr>
          <w:sz w:val="20"/>
          <w:szCs w:val="20"/>
        </w:rPr>
        <w:t>fimse</w:t>
      </w:r>
      <w:proofErr w:type="spellEnd"/>
    </w:p>
    <w:p w:rsidR="00C67D58" w:rsidRPr="00196ACE" w:rsidRDefault="00C67D58" w:rsidP="00C67D58">
      <w:pPr>
        <w:pStyle w:val="Pargrafoda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96ACE">
        <w:rPr>
          <w:sz w:val="20"/>
          <w:szCs w:val="20"/>
        </w:rPr>
        <w:t xml:space="preserve">O -&gt; </w:t>
      </w:r>
      <w:proofErr w:type="spellStart"/>
      <w:r w:rsidRPr="00196ACE">
        <w:rPr>
          <w:sz w:val="20"/>
          <w:szCs w:val="20"/>
        </w:rPr>
        <w:t>senao</w:t>
      </w:r>
      <w:proofErr w:type="spellEnd"/>
      <w:r w:rsidRPr="00196ACE">
        <w:rPr>
          <w:sz w:val="20"/>
          <w:szCs w:val="20"/>
        </w:rPr>
        <w:t xml:space="preserve"> G</w:t>
      </w:r>
    </w:p>
    <w:p w:rsidR="00C67D58" w:rsidRPr="00196ACE" w:rsidRDefault="00C67D58" w:rsidP="00C67D58">
      <w:pPr>
        <w:pStyle w:val="Pargrafoda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96ACE">
        <w:rPr>
          <w:sz w:val="20"/>
          <w:szCs w:val="20"/>
        </w:rPr>
        <w:t>O -&gt; vazio</w:t>
      </w:r>
    </w:p>
    <w:p w:rsidR="00C67D58" w:rsidRPr="00196ACE" w:rsidRDefault="00C67D58" w:rsidP="00C67D58">
      <w:pPr>
        <w:pStyle w:val="Pargrafoda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96ACE">
        <w:rPr>
          <w:sz w:val="20"/>
          <w:szCs w:val="20"/>
        </w:rPr>
        <w:t>P -&gt; verdadeiro</w:t>
      </w:r>
    </w:p>
    <w:p w:rsidR="00C67D58" w:rsidRPr="00196ACE" w:rsidRDefault="00C67D58" w:rsidP="00C67D58">
      <w:pPr>
        <w:pStyle w:val="Pargrafoda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96ACE">
        <w:rPr>
          <w:sz w:val="20"/>
          <w:szCs w:val="20"/>
        </w:rPr>
        <w:t>P -&gt; falso</w:t>
      </w:r>
    </w:p>
    <w:p w:rsidR="00C67D58" w:rsidRPr="00196ACE" w:rsidRDefault="00C67D58" w:rsidP="00C67D58">
      <w:pPr>
        <w:pStyle w:val="Pargrafoda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96ACE">
        <w:rPr>
          <w:sz w:val="20"/>
          <w:szCs w:val="20"/>
        </w:rPr>
        <w:t xml:space="preserve">Q -&gt; enquanto L faca G </w:t>
      </w:r>
      <w:proofErr w:type="spellStart"/>
      <w:r w:rsidRPr="00196ACE">
        <w:rPr>
          <w:sz w:val="20"/>
          <w:szCs w:val="20"/>
        </w:rPr>
        <w:t>fimenquanto</w:t>
      </w:r>
      <w:proofErr w:type="spellEnd"/>
    </w:p>
    <w:p w:rsidR="00C67D58" w:rsidRPr="00196ACE" w:rsidRDefault="00C67D58" w:rsidP="00C67D58">
      <w:pPr>
        <w:pStyle w:val="Pargrafoda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96ACE">
        <w:rPr>
          <w:sz w:val="20"/>
          <w:szCs w:val="20"/>
        </w:rPr>
        <w:t xml:space="preserve">R -&gt; escreva </w:t>
      </w:r>
      <w:proofErr w:type="spellStart"/>
      <w:r w:rsidRPr="00196ACE">
        <w:rPr>
          <w:sz w:val="20"/>
          <w:szCs w:val="20"/>
        </w:rPr>
        <w:t>parent</w:t>
      </w:r>
      <w:proofErr w:type="spellEnd"/>
      <w:r w:rsidRPr="00196ACE">
        <w:rPr>
          <w:sz w:val="20"/>
          <w:szCs w:val="20"/>
        </w:rPr>
        <w:t xml:space="preserve">-abre T </w:t>
      </w:r>
      <w:proofErr w:type="spellStart"/>
      <w:r w:rsidRPr="00196ACE">
        <w:rPr>
          <w:sz w:val="20"/>
          <w:szCs w:val="20"/>
        </w:rPr>
        <w:t>parent</w:t>
      </w:r>
      <w:proofErr w:type="spellEnd"/>
      <w:r w:rsidRPr="00196ACE">
        <w:rPr>
          <w:sz w:val="20"/>
          <w:szCs w:val="20"/>
        </w:rPr>
        <w:t>-fecha</w:t>
      </w:r>
    </w:p>
    <w:p w:rsidR="00C67D58" w:rsidRPr="00196ACE" w:rsidRDefault="00C67D58" w:rsidP="00C67D58">
      <w:pPr>
        <w:pStyle w:val="Pargrafoda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96ACE">
        <w:rPr>
          <w:sz w:val="20"/>
          <w:szCs w:val="20"/>
        </w:rPr>
        <w:t xml:space="preserve">T -&gt; </w:t>
      </w:r>
      <w:r w:rsidR="00517A1B">
        <w:rPr>
          <w:sz w:val="20"/>
          <w:szCs w:val="20"/>
        </w:rPr>
        <w:t>I M</w:t>
      </w:r>
    </w:p>
    <w:p w:rsidR="00C67D58" w:rsidRPr="00196ACE" w:rsidRDefault="00C67D58" w:rsidP="00C67D58">
      <w:pPr>
        <w:pStyle w:val="Pargrafoda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96ACE">
        <w:rPr>
          <w:sz w:val="20"/>
          <w:szCs w:val="20"/>
        </w:rPr>
        <w:t xml:space="preserve">U -&gt; para id de </w:t>
      </w:r>
      <w:proofErr w:type="spellStart"/>
      <w:r w:rsidRPr="00196ACE">
        <w:rPr>
          <w:sz w:val="20"/>
          <w:szCs w:val="20"/>
        </w:rPr>
        <w:t>num</w:t>
      </w:r>
      <w:proofErr w:type="spellEnd"/>
      <w:r w:rsidRPr="00196ACE">
        <w:rPr>
          <w:sz w:val="20"/>
          <w:szCs w:val="20"/>
        </w:rPr>
        <w:t xml:space="preserve"> </w:t>
      </w:r>
      <w:proofErr w:type="spellStart"/>
      <w:r w:rsidRPr="00196ACE">
        <w:rPr>
          <w:sz w:val="20"/>
          <w:szCs w:val="20"/>
        </w:rPr>
        <w:t>ate</w:t>
      </w:r>
      <w:proofErr w:type="spellEnd"/>
      <w:r w:rsidRPr="00196ACE">
        <w:rPr>
          <w:sz w:val="20"/>
          <w:szCs w:val="20"/>
        </w:rPr>
        <w:t xml:space="preserve"> num V faca G </w:t>
      </w:r>
      <w:proofErr w:type="spellStart"/>
      <w:r w:rsidRPr="00196ACE">
        <w:rPr>
          <w:sz w:val="20"/>
          <w:szCs w:val="20"/>
        </w:rPr>
        <w:t>fimpara</w:t>
      </w:r>
      <w:proofErr w:type="spellEnd"/>
    </w:p>
    <w:p w:rsidR="00493DE4" w:rsidRPr="00196ACE" w:rsidRDefault="00493DE4" w:rsidP="00C67D58">
      <w:pPr>
        <w:pStyle w:val="Pargrafoda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96ACE">
        <w:rPr>
          <w:sz w:val="20"/>
          <w:szCs w:val="20"/>
        </w:rPr>
        <w:t>V -&gt; passo num</w:t>
      </w:r>
    </w:p>
    <w:p w:rsidR="00493DE4" w:rsidRPr="00196ACE" w:rsidRDefault="00493DE4" w:rsidP="00C67D58">
      <w:pPr>
        <w:pStyle w:val="Pargrafoda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96ACE">
        <w:rPr>
          <w:sz w:val="20"/>
          <w:szCs w:val="20"/>
        </w:rPr>
        <w:t>V -&gt; vazio</w:t>
      </w:r>
    </w:p>
    <w:p w:rsidR="00470283" w:rsidRPr="00196ACE" w:rsidRDefault="00493DE4" w:rsidP="00C67D58">
      <w:pPr>
        <w:pStyle w:val="Pargrafoda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96ACE">
        <w:rPr>
          <w:sz w:val="20"/>
          <w:szCs w:val="20"/>
        </w:rPr>
        <w:t xml:space="preserve">W -&gt; leia </w:t>
      </w:r>
      <w:proofErr w:type="spellStart"/>
      <w:r w:rsidRPr="00196ACE">
        <w:rPr>
          <w:sz w:val="20"/>
          <w:szCs w:val="20"/>
        </w:rPr>
        <w:t>parent</w:t>
      </w:r>
      <w:proofErr w:type="spellEnd"/>
      <w:r w:rsidRPr="00196ACE">
        <w:rPr>
          <w:sz w:val="20"/>
          <w:szCs w:val="20"/>
        </w:rPr>
        <w:t xml:space="preserve">-abre D </w:t>
      </w:r>
      <w:proofErr w:type="spellStart"/>
      <w:r w:rsidRPr="00196ACE">
        <w:rPr>
          <w:sz w:val="20"/>
          <w:szCs w:val="20"/>
        </w:rPr>
        <w:t>parent</w:t>
      </w:r>
      <w:proofErr w:type="spellEnd"/>
      <w:r w:rsidRPr="00196ACE">
        <w:rPr>
          <w:sz w:val="20"/>
          <w:szCs w:val="20"/>
        </w:rPr>
        <w:t>-fecha</w:t>
      </w:r>
    </w:p>
    <w:p w:rsidR="00470283" w:rsidRPr="00196ACE" w:rsidRDefault="00470283" w:rsidP="00C67D58">
      <w:pPr>
        <w:pStyle w:val="Pargrafoda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96ACE">
        <w:rPr>
          <w:sz w:val="20"/>
          <w:szCs w:val="20"/>
        </w:rPr>
        <w:t>X -</w:t>
      </w:r>
      <w:proofErr w:type="gramStart"/>
      <w:r w:rsidRPr="00196ACE">
        <w:rPr>
          <w:sz w:val="20"/>
          <w:szCs w:val="20"/>
        </w:rPr>
        <w:t>&gt; ,</w:t>
      </w:r>
      <w:proofErr w:type="gramEnd"/>
      <w:r w:rsidRPr="00196ACE">
        <w:rPr>
          <w:sz w:val="20"/>
          <w:szCs w:val="20"/>
        </w:rPr>
        <w:t xml:space="preserve"> D</w:t>
      </w:r>
    </w:p>
    <w:p w:rsidR="003D304A" w:rsidRPr="00196ACE" w:rsidRDefault="00470283" w:rsidP="00C67D58">
      <w:pPr>
        <w:pStyle w:val="Pargrafoda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96ACE">
        <w:rPr>
          <w:sz w:val="20"/>
          <w:szCs w:val="20"/>
        </w:rPr>
        <w:t>X -&gt; vazio</w:t>
      </w:r>
    </w:p>
    <w:p w:rsidR="003D304A" w:rsidRPr="00196ACE" w:rsidRDefault="00517A1B" w:rsidP="00C67D58">
      <w:pPr>
        <w:pStyle w:val="Pargrafoda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Y -&gt; K</w:t>
      </w:r>
    </w:p>
    <w:p w:rsidR="003D304A" w:rsidRPr="00196ACE" w:rsidRDefault="003D304A" w:rsidP="00C67D58">
      <w:pPr>
        <w:pStyle w:val="Pargrafoda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96ACE">
        <w:rPr>
          <w:sz w:val="20"/>
          <w:szCs w:val="20"/>
        </w:rPr>
        <w:t>Y -&gt; P</w:t>
      </w:r>
    </w:p>
    <w:p w:rsidR="00196ACE" w:rsidRPr="00196ACE" w:rsidRDefault="003D304A" w:rsidP="00C67D58">
      <w:pPr>
        <w:pStyle w:val="Pargrafoda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96ACE">
        <w:rPr>
          <w:sz w:val="20"/>
          <w:szCs w:val="20"/>
        </w:rPr>
        <w:t>Y -&gt; num</w:t>
      </w:r>
    </w:p>
    <w:p w:rsidR="00517A1B" w:rsidRDefault="00517A1B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105B0B" w:rsidRPr="00C67D58" w:rsidRDefault="00105B0B" w:rsidP="00517A1B">
      <w:pPr>
        <w:pStyle w:val="PargrafodaLista"/>
        <w:spacing w:after="0" w:line="240" w:lineRule="auto"/>
        <w:ind w:left="1065"/>
      </w:pPr>
    </w:p>
    <w:tbl>
      <w:tblPr>
        <w:tblStyle w:val="TabelaSimples1"/>
        <w:tblW w:w="9888" w:type="dxa"/>
        <w:tblLook w:val="04A0" w:firstRow="1" w:lastRow="0" w:firstColumn="1" w:lastColumn="0" w:noHBand="0" w:noVBand="1"/>
      </w:tblPr>
      <w:tblGrid>
        <w:gridCol w:w="483"/>
        <w:gridCol w:w="4488"/>
        <w:gridCol w:w="4917"/>
      </w:tblGrid>
      <w:tr w:rsidR="00615FCC" w:rsidRPr="0078267D" w:rsidTr="00301C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:rsidR="00615FCC" w:rsidRPr="00C67D58" w:rsidRDefault="00615FCC" w:rsidP="00DE4A50"/>
        </w:tc>
        <w:tc>
          <w:tcPr>
            <w:tcW w:w="4488" w:type="dxa"/>
          </w:tcPr>
          <w:p w:rsidR="00615FCC" w:rsidRPr="0078267D" w:rsidRDefault="00615FCC" w:rsidP="00DE4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267D">
              <w:t>FIRST</w:t>
            </w:r>
          </w:p>
        </w:tc>
        <w:tc>
          <w:tcPr>
            <w:tcW w:w="4917" w:type="dxa"/>
          </w:tcPr>
          <w:p w:rsidR="00615FCC" w:rsidRPr="0078267D" w:rsidRDefault="00615FCC" w:rsidP="00DE4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267D">
              <w:t>FOLLOW</w:t>
            </w:r>
          </w:p>
        </w:tc>
      </w:tr>
      <w:tr w:rsidR="00615FCC" w:rsidRPr="0078267D" w:rsidTr="00301C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:rsidR="00615FCC" w:rsidRPr="003A49AA" w:rsidRDefault="00615FCC" w:rsidP="00DE4A50">
            <w:pPr>
              <w:rPr>
                <w:b w:val="0"/>
              </w:rPr>
            </w:pPr>
            <w:r w:rsidRPr="003A49AA">
              <w:t>S</w:t>
            </w:r>
          </w:p>
        </w:tc>
        <w:tc>
          <w:tcPr>
            <w:tcW w:w="4488" w:type="dxa"/>
          </w:tcPr>
          <w:p w:rsidR="00615FCC" w:rsidRPr="009132B8" w:rsidRDefault="00301CB8" w:rsidP="00DE4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algoritmo</w:t>
            </w:r>
            <w:proofErr w:type="gramEnd"/>
          </w:p>
        </w:tc>
        <w:tc>
          <w:tcPr>
            <w:tcW w:w="4917" w:type="dxa"/>
          </w:tcPr>
          <w:p w:rsidR="00615FCC" w:rsidRPr="0078267D" w:rsidRDefault="00301CB8" w:rsidP="00DE4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</w:t>
            </w:r>
          </w:p>
        </w:tc>
      </w:tr>
      <w:tr w:rsidR="00615FCC" w:rsidTr="00301CB8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:rsidR="00615FCC" w:rsidRPr="003A49AA" w:rsidRDefault="00615FCC" w:rsidP="00DE4A50">
            <w:pPr>
              <w:rPr>
                <w:b w:val="0"/>
              </w:rPr>
            </w:pPr>
            <w:r w:rsidRPr="003A49AA">
              <w:t>A</w:t>
            </w:r>
          </w:p>
        </w:tc>
        <w:tc>
          <w:tcPr>
            <w:tcW w:w="4488" w:type="dxa"/>
          </w:tcPr>
          <w:p w:rsidR="00615FCC" w:rsidRDefault="00301CB8" w:rsidP="00DE4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</w:t>
            </w:r>
            <w:proofErr w:type="gramEnd"/>
          </w:p>
        </w:tc>
        <w:tc>
          <w:tcPr>
            <w:tcW w:w="4917" w:type="dxa"/>
          </w:tcPr>
          <w:p w:rsidR="00615FCC" w:rsidRDefault="00301CB8" w:rsidP="00DE4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</w:p>
        </w:tc>
      </w:tr>
      <w:tr w:rsidR="00615FCC" w:rsidTr="00301C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:rsidR="00615FCC" w:rsidRPr="003A49AA" w:rsidRDefault="00615FCC" w:rsidP="00DE4A50">
            <w:pPr>
              <w:rPr>
                <w:b w:val="0"/>
              </w:rPr>
            </w:pPr>
            <w:r w:rsidRPr="003A49AA">
              <w:t>B</w:t>
            </w:r>
          </w:p>
        </w:tc>
        <w:tc>
          <w:tcPr>
            <w:tcW w:w="4488" w:type="dxa"/>
          </w:tcPr>
          <w:p w:rsidR="00615FCC" w:rsidRDefault="00301CB8" w:rsidP="00DE4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</w:t>
            </w:r>
            <w:proofErr w:type="gramEnd"/>
            <w:r>
              <w:t>, /, vazio</w:t>
            </w:r>
          </w:p>
        </w:tc>
        <w:tc>
          <w:tcPr>
            <w:tcW w:w="4917" w:type="dxa"/>
          </w:tcPr>
          <w:p w:rsidR="00615FCC" w:rsidRDefault="00301CB8" w:rsidP="00DE4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inicio</w:t>
            </w:r>
            <w:proofErr w:type="gramEnd"/>
          </w:p>
        </w:tc>
      </w:tr>
      <w:tr w:rsidR="00615FCC" w:rsidTr="00301CB8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:rsidR="00615FCC" w:rsidRPr="003A49AA" w:rsidRDefault="00615FCC" w:rsidP="00DE4A50">
            <w:pPr>
              <w:rPr>
                <w:b w:val="0"/>
              </w:rPr>
            </w:pPr>
            <w:r w:rsidRPr="003A49AA">
              <w:t>C</w:t>
            </w:r>
          </w:p>
        </w:tc>
        <w:tc>
          <w:tcPr>
            <w:tcW w:w="4488" w:type="dxa"/>
          </w:tcPr>
          <w:p w:rsidR="00615FCC" w:rsidRDefault="00301CB8" w:rsidP="00DE4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</w:t>
            </w:r>
            <w:proofErr w:type="gramEnd"/>
          </w:p>
        </w:tc>
        <w:tc>
          <w:tcPr>
            <w:tcW w:w="4917" w:type="dxa"/>
          </w:tcPr>
          <w:p w:rsidR="00615FCC" w:rsidRDefault="00301CB8" w:rsidP="00DE4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inicio</w:t>
            </w:r>
            <w:proofErr w:type="gramEnd"/>
            <w:r>
              <w:t>, /, id</w:t>
            </w:r>
          </w:p>
        </w:tc>
      </w:tr>
      <w:tr w:rsidR="00615FCC" w:rsidTr="00301C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:rsidR="00615FCC" w:rsidRPr="003A49AA" w:rsidRDefault="00615FCC" w:rsidP="00DE4A50">
            <w:pPr>
              <w:rPr>
                <w:b w:val="0"/>
              </w:rPr>
            </w:pPr>
            <w:r w:rsidRPr="003A49AA">
              <w:t>D</w:t>
            </w:r>
          </w:p>
        </w:tc>
        <w:tc>
          <w:tcPr>
            <w:tcW w:w="4488" w:type="dxa"/>
          </w:tcPr>
          <w:p w:rsidR="00615FCC" w:rsidRDefault="00301CB8" w:rsidP="00DE4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</w:t>
            </w:r>
            <w:proofErr w:type="gramEnd"/>
          </w:p>
        </w:tc>
        <w:tc>
          <w:tcPr>
            <w:tcW w:w="4917" w:type="dxa"/>
          </w:tcPr>
          <w:p w:rsidR="00615FCC" w:rsidRDefault="00301CB8" w:rsidP="00DE4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:,</w:t>
            </w:r>
            <w:proofErr w:type="gramEnd"/>
            <w:r>
              <w:t xml:space="preserve"> </w:t>
            </w:r>
            <w:proofErr w:type="spellStart"/>
            <w:r>
              <w:t>parent</w:t>
            </w:r>
            <w:proofErr w:type="spellEnd"/>
            <w:r>
              <w:t>-fecha</w:t>
            </w:r>
          </w:p>
        </w:tc>
      </w:tr>
      <w:tr w:rsidR="00615FCC" w:rsidTr="00301CB8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:rsidR="00615FCC" w:rsidRPr="003A49AA" w:rsidRDefault="00615FCC" w:rsidP="00DE4A50">
            <w:pPr>
              <w:rPr>
                <w:b w:val="0"/>
              </w:rPr>
            </w:pPr>
            <w:r w:rsidRPr="003A49AA">
              <w:t>E</w:t>
            </w:r>
          </w:p>
        </w:tc>
        <w:tc>
          <w:tcPr>
            <w:tcW w:w="4488" w:type="dxa"/>
          </w:tcPr>
          <w:p w:rsidR="00615FCC" w:rsidRDefault="00301CB8" w:rsidP="00DE4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inteiro</w:t>
            </w:r>
            <w:proofErr w:type="gramEnd"/>
            <w:r>
              <w:t>, logico</w:t>
            </w:r>
          </w:p>
        </w:tc>
        <w:tc>
          <w:tcPr>
            <w:tcW w:w="4917" w:type="dxa"/>
          </w:tcPr>
          <w:p w:rsidR="00615FCC" w:rsidRDefault="00301CB8" w:rsidP="00DE4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inicio</w:t>
            </w:r>
            <w:proofErr w:type="gramEnd"/>
            <w:r>
              <w:t>, /, id</w:t>
            </w:r>
          </w:p>
        </w:tc>
      </w:tr>
      <w:tr w:rsidR="00615FCC" w:rsidTr="00301C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:rsidR="00615FCC" w:rsidRPr="002D1D17" w:rsidRDefault="00615FCC" w:rsidP="00DE4A50">
            <w:r w:rsidRPr="002D1D17">
              <w:t>F</w:t>
            </w:r>
          </w:p>
        </w:tc>
        <w:tc>
          <w:tcPr>
            <w:tcW w:w="4488" w:type="dxa"/>
          </w:tcPr>
          <w:p w:rsidR="00615FCC" w:rsidRDefault="00301CB8" w:rsidP="00DE4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4917" w:type="dxa"/>
          </w:tcPr>
          <w:p w:rsidR="00615FCC" w:rsidRDefault="00301CB8" w:rsidP="00DE4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</w:t>
            </w:r>
            <w:proofErr w:type="gramEnd"/>
            <w:r>
              <w:t xml:space="preserve">, se, enquanto, escreva, /, para, leia, fim, </w:t>
            </w:r>
            <w:proofErr w:type="spellStart"/>
            <w:r>
              <w:t>senao</w:t>
            </w:r>
            <w:proofErr w:type="spellEnd"/>
            <w:r>
              <w:t xml:space="preserve">, </w:t>
            </w:r>
            <w:proofErr w:type="spellStart"/>
            <w:r>
              <w:t>fimse</w:t>
            </w:r>
            <w:proofErr w:type="spellEnd"/>
            <w:r>
              <w:t xml:space="preserve">, </w:t>
            </w:r>
            <w:proofErr w:type="spellStart"/>
            <w:r>
              <w:t>fimenquanto</w:t>
            </w:r>
            <w:proofErr w:type="spellEnd"/>
            <w:r>
              <w:t xml:space="preserve">, </w:t>
            </w:r>
            <w:proofErr w:type="spellStart"/>
            <w:r>
              <w:t>fimpara</w:t>
            </w:r>
            <w:proofErr w:type="spellEnd"/>
            <w:r>
              <w:t>, inicio</w:t>
            </w:r>
          </w:p>
        </w:tc>
      </w:tr>
      <w:tr w:rsidR="00615FCC" w:rsidTr="00301CB8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:rsidR="00615FCC" w:rsidRPr="002D1D17" w:rsidRDefault="00615FCC" w:rsidP="00DE4A50">
            <w:r w:rsidRPr="002D1D17">
              <w:t>G</w:t>
            </w:r>
          </w:p>
        </w:tc>
        <w:tc>
          <w:tcPr>
            <w:tcW w:w="4488" w:type="dxa"/>
          </w:tcPr>
          <w:p w:rsidR="00615FCC" w:rsidRDefault="00301CB8" w:rsidP="00DE4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</w:t>
            </w:r>
            <w:proofErr w:type="gramEnd"/>
            <w:r>
              <w:t>, se, enquanto, escreva, /, para, leia, vazio</w:t>
            </w:r>
          </w:p>
        </w:tc>
        <w:tc>
          <w:tcPr>
            <w:tcW w:w="4917" w:type="dxa"/>
          </w:tcPr>
          <w:p w:rsidR="00615FCC" w:rsidRDefault="00301CB8" w:rsidP="00DE4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fim</w:t>
            </w:r>
            <w:proofErr w:type="gramEnd"/>
            <w:r>
              <w:t xml:space="preserve">, </w:t>
            </w:r>
            <w:proofErr w:type="spellStart"/>
            <w:r>
              <w:t>senao</w:t>
            </w:r>
            <w:proofErr w:type="spellEnd"/>
            <w:r>
              <w:t xml:space="preserve">, </w:t>
            </w:r>
            <w:proofErr w:type="spellStart"/>
            <w:r>
              <w:t>fimse</w:t>
            </w:r>
            <w:proofErr w:type="spellEnd"/>
            <w:r>
              <w:t xml:space="preserve">, </w:t>
            </w:r>
            <w:proofErr w:type="spellStart"/>
            <w:r>
              <w:t>fimenquanto</w:t>
            </w:r>
            <w:proofErr w:type="spellEnd"/>
            <w:r>
              <w:t xml:space="preserve">, </w:t>
            </w:r>
            <w:proofErr w:type="spellStart"/>
            <w:r>
              <w:t>fimpara</w:t>
            </w:r>
            <w:proofErr w:type="spellEnd"/>
          </w:p>
        </w:tc>
      </w:tr>
      <w:tr w:rsidR="00615FCC" w:rsidTr="00301C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:rsidR="00615FCC" w:rsidRPr="002D1D17" w:rsidRDefault="00615FCC" w:rsidP="00DE4A50">
            <w:r w:rsidRPr="002D1D17">
              <w:t>H</w:t>
            </w:r>
          </w:p>
        </w:tc>
        <w:tc>
          <w:tcPr>
            <w:tcW w:w="4488" w:type="dxa"/>
          </w:tcPr>
          <w:p w:rsidR="00615FCC" w:rsidRDefault="00301CB8" w:rsidP="00DE4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</w:t>
            </w:r>
            <w:proofErr w:type="gramEnd"/>
          </w:p>
        </w:tc>
        <w:tc>
          <w:tcPr>
            <w:tcW w:w="4917" w:type="dxa"/>
          </w:tcPr>
          <w:p w:rsidR="00615FCC" w:rsidRDefault="00301CB8" w:rsidP="00DE4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</w:t>
            </w:r>
            <w:proofErr w:type="gramEnd"/>
            <w:r>
              <w:t xml:space="preserve">, se, enquanto, escreva, /, para, leia, fim, </w:t>
            </w:r>
            <w:proofErr w:type="spellStart"/>
            <w:r>
              <w:t>senao</w:t>
            </w:r>
            <w:proofErr w:type="spellEnd"/>
            <w:r>
              <w:t xml:space="preserve">, </w:t>
            </w:r>
            <w:proofErr w:type="spellStart"/>
            <w:r>
              <w:t>fimse</w:t>
            </w:r>
            <w:proofErr w:type="spellEnd"/>
            <w:r>
              <w:t xml:space="preserve">, </w:t>
            </w:r>
            <w:proofErr w:type="spellStart"/>
            <w:r>
              <w:t>fimenquanto</w:t>
            </w:r>
            <w:proofErr w:type="spellEnd"/>
            <w:r>
              <w:t xml:space="preserve">, </w:t>
            </w:r>
            <w:proofErr w:type="spellStart"/>
            <w:r>
              <w:t>fimpara</w:t>
            </w:r>
            <w:proofErr w:type="spellEnd"/>
          </w:p>
        </w:tc>
      </w:tr>
      <w:tr w:rsidR="00615FCC" w:rsidTr="00301CB8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:rsidR="00615FCC" w:rsidRPr="002D1D17" w:rsidRDefault="00615FCC" w:rsidP="00DE4A50">
            <w:r w:rsidRPr="002D1D17">
              <w:t>I</w:t>
            </w:r>
          </w:p>
        </w:tc>
        <w:tc>
          <w:tcPr>
            <w:tcW w:w="4488" w:type="dxa"/>
          </w:tcPr>
          <w:p w:rsidR="00615FCC" w:rsidRDefault="00301CB8" w:rsidP="00DE4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</w:t>
            </w:r>
            <w:proofErr w:type="gramEnd"/>
            <w:r>
              <w:t xml:space="preserve">, </w:t>
            </w:r>
            <w:proofErr w:type="spellStart"/>
            <w:r>
              <w:t>parent</w:t>
            </w:r>
            <w:proofErr w:type="spellEnd"/>
            <w:r>
              <w:t>-abre</w:t>
            </w:r>
          </w:p>
        </w:tc>
        <w:tc>
          <w:tcPr>
            <w:tcW w:w="4917" w:type="dxa"/>
          </w:tcPr>
          <w:p w:rsidR="00615FCC" w:rsidRDefault="002D1D17" w:rsidP="00DE4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parent</w:t>
            </w:r>
            <w:proofErr w:type="spellEnd"/>
            <w:proofErr w:type="gramEnd"/>
            <w:r>
              <w:t xml:space="preserve">-abre, </w:t>
            </w:r>
            <w:proofErr w:type="spellStart"/>
            <w:r>
              <w:t>parent</w:t>
            </w:r>
            <w:proofErr w:type="spellEnd"/>
            <w:r>
              <w:t xml:space="preserve">-fecha, </w:t>
            </w:r>
            <w:proofErr w:type="spellStart"/>
            <w:r>
              <w:t>entao</w:t>
            </w:r>
            <w:proofErr w:type="spellEnd"/>
            <w:r>
              <w:t xml:space="preserve">, faca, id, se, enquanto, escreva, barra, para, leia, fim, </w:t>
            </w:r>
            <w:proofErr w:type="spellStart"/>
            <w:r>
              <w:t>senao</w:t>
            </w:r>
            <w:proofErr w:type="spellEnd"/>
            <w:r>
              <w:t xml:space="preserve">, </w:t>
            </w:r>
            <w:proofErr w:type="spellStart"/>
            <w:r>
              <w:t>fimse</w:t>
            </w:r>
            <w:proofErr w:type="spellEnd"/>
            <w:r>
              <w:t xml:space="preserve">, </w:t>
            </w:r>
            <w:proofErr w:type="spellStart"/>
            <w:r>
              <w:t>fimenquanto</w:t>
            </w:r>
            <w:proofErr w:type="spellEnd"/>
            <w:r>
              <w:t xml:space="preserve">, </w:t>
            </w:r>
            <w:proofErr w:type="spellStart"/>
            <w:r>
              <w:t>fimpara</w:t>
            </w:r>
            <w:proofErr w:type="spellEnd"/>
          </w:p>
        </w:tc>
      </w:tr>
      <w:tr w:rsidR="00615FCC" w:rsidTr="00301C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:rsidR="00615FCC" w:rsidRPr="002D1D17" w:rsidRDefault="00615FCC" w:rsidP="00DE4A50">
            <w:r w:rsidRPr="002D1D17">
              <w:t>J</w:t>
            </w:r>
          </w:p>
        </w:tc>
        <w:tc>
          <w:tcPr>
            <w:tcW w:w="4488" w:type="dxa"/>
          </w:tcPr>
          <w:p w:rsidR="00615FCC" w:rsidRDefault="002D1D17" w:rsidP="00DE4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comparador</w:t>
            </w:r>
            <w:proofErr w:type="gramEnd"/>
            <w:r>
              <w:t xml:space="preserve">, </w:t>
            </w:r>
            <w:proofErr w:type="spellStart"/>
            <w:r>
              <w:t>logic-op</w:t>
            </w:r>
            <w:proofErr w:type="spellEnd"/>
            <w:r>
              <w:t xml:space="preserve">, </w:t>
            </w:r>
            <w:proofErr w:type="spellStart"/>
            <w:r>
              <w:t>arit-op</w:t>
            </w:r>
            <w:proofErr w:type="spellEnd"/>
            <w:r>
              <w:t>, vazio</w:t>
            </w:r>
          </w:p>
        </w:tc>
        <w:tc>
          <w:tcPr>
            <w:tcW w:w="4917" w:type="dxa"/>
          </w:tcPr>
          <w:p w:rsidR="00615FCC" w:rsidRPr="00790EEA" w:rsidRDefault="002D1D17" w:rsidP="00552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</w:t>
            </w:r>
            <w:proofErr w:type="gramEnd"/>
            <w:r>
              <w:t xml:space="preserve">, </w:t>
            </w:r>
            <w:proofErr w:type="spellStart"/>
            <w:r>
              <w:t>parent</w:t>
            </w:r>
            <w:proofErr w:type="spellEnd"/>
            <w:r>
              <w:t>-abre</w:t>
            </w:r>
          </w:p>
        </w:tc>
      </w:tr>
      <w:tr w:rsidR="00615FCC" w:rsidTr="00301CB8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:rsidR="00615FCC" w:rsidRPr="002D1D17" w:rsidRDefault="00615FCC" w:rsidP="00DE4A50">
            <w:r w:rsidRPr="002D1D17">
              <w:t>K</w:t>
            </w:r>
          </w:p>
        </w:tc>
        <w:tc>
          <w:tcPr>
            <w:tcW w:w="4488" w:type="dxa"/>
          </w:tcPr>
          <w:p w:rsidR="00615FCC" w:rsidRDefault="00301CB8" w:rsidP="00DE4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</w:t>
            </w:r>
            <w:proofErr w:type="gramEnd"/>
            <w:r>
              <w:t xml:space="preserve">, </w:t>
            </w:r>
            <w:proofErr w:type="spellStart"/>
            <w:r>
              <w:t>parent</w:t>
            </w:r>
            <w:proofErr w:type="spellEnd"/>
            <w:r>
              <w:t>-abre</w:t>
            </w:r>
          </w:p>
        </w:tc>
        <w:tc>
          <w:tcPr>
            <w:tcW w:w="4917" w:type="dxa"/>
          </w:tcPr>
          <w:p w:rsidR="00615FCC" w:rsidRDefault="002D1D17" w:rsidP="00DE4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parent</w:t>
            </w:r>
            <w:proofErr w:type="spellEnd"/>
            <w:proofErr w:type="gramEnd"/>
            <w:r>
              <w:t xml:space="preserve">-abre, </w:t>
            </w:r>
            <w:proofErr w:type="spellStart"/>
            <w:r>
              <w:t>parent</w:t>
            </w:r>
            <w:proofErr w:type="spellEnd"/>
            <w:r>
              <w:t xml:space="preserve">-fecha, </w:t>
            </w:r>
            <w:proofErr w:type="spellStart"/>
            <w:r>
              <w:t>entao</w:t>
            </w:r>
            <w:proofErr w:type="spellEnd"/>
            <w:r>
              <w:t xml:space="preserve">, faca, id, se, enquanto, escreva, barra, para, leia, fim, </w:t>
            </w:r>
            <w:proofErr w:type="spellStart"/>
            <w:r>
              <w:t>senao</w:t>
            </w:r>
            <w:proofErr w:type="spellEnd"/>
            <w:r>
              <w:t xml:space="preserve">, </w:t>
            </w:r>
            <w:proofErr w:type="spellStart"/>
            <w:r>
              <w:t>fimse</w:t>
            </w:r>
            <w:proofErr w:type="spellEnd"/>
            <w:r>
              <w:t xml:space="preserve">, </w:t>
            </w:r>
            <w:proofErr w:type="spellStart"/>
            <w:r>
              <w:t>fimenquanto</w:t>
            </w:r>
            <w:proofErr w:type="spellEnd"/>
            <w:r>
              <w:t xml:space="preserve">, </w:t>
            </w:r>
            <w:proofErr w:type="spellStart"/>
            <w:r>
              <w:t>fimpara</w:t>
            </w:r>
            <w:proofErr w:type="spellEnd"/>
          </w:p>
        </w:tc>
      </w:tr>
      <w:tr w:rsidR="00615FCC" w:rsidTr="00301C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:rsidR="00615FCC" w:rsidRPr="002D1D17" w:rsidRDefault="00615FCC" w:rsidP="00DE4A50">
            <w:r w:rsidRPr="002D1D17">
              <w:t>L</w:t>
            </w:r>
          </w:p>
        </w:tc>
        <w:tc>
          <w:tcPr>
            <w:tcW w:w="4488" w:type="dxa"/>
          </w:tcPr>
          <w:p w:rsidR="00615FCC" w:rsidRDefault="002D1D17" w:rsidP="00DE4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comparador</w:t>
            </w:r>
            <w:proofErr w:type="gramEnd"/>
            <w:r>
              <w:t xml:space="preserve">, </w:t>
            </w:r>
            <w:proofErr w:type="spellStart"/>
            <w:r>
              <w:t>logic-op</w:t>
            </w:r>
            <w:proofErr w:type="spellEnd"/>
            <w:r>
              <w:t xml:space="preserve">, </w:t>
            </w:r>
            <w:proofErr w:type="spellStart"/>
            <w:r>
              <w:t>arit-op</w:t>
            </w:r>
            <w:proofErr w:type="spellEnd"/>
            <w:r w:rsidR="00301CB8">
              <w:t>, vazio</w:t>
            </w:r>
          </w:p>
        </w:tc>
        <w:tc>
          <w:tcPr>
            <w:tcW w:w="4917" w:type="dxa"/>
          </w:tcPr>
          <w:p w:rsidR="00615FCC" w:rsidRDefault="002D1D17" w:rsidP="00DE4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parent</w:t>
            </w:r>
            <w:proofErr w:type="spellEnd"/>
            <w:proofErr w:type="gramEnd"/>
            <w:r>
              <w:t xml:space="preserve">-abre, </w:t>
            </w:r>
            <w:proofErr w:type="spellStart"/>
            <w:r>
              <w:t>parent</w:t>
            </w:r>
            <w:proofErr w:type="spellEnd"/>
            <w:r>
              <w:t xml:space="preserve">-fecha, </w:t>
            </w:r>
            <w:proofErr w:type="spellStart"/>
            <w:r>
              <w:t>entao</w:t>
            </w:r>
            <w:proofErr w:type="spellEnd"/>
            <w:r>
              <w:t xml:space="preserve">, faca, id, se, enquanto, escreva, barra, para, leia, fim, </w:t>
            </w:r>
            <w:proofErr w:type="spellStart"/>
            <w:r>
              <w:t>senao</w:t>
            </w:r>
            <w:proofErr w:type="spellEnd"/>
            <w:r>
              <w:t xml:space="preserve">, </w:t>
            </w:r>
            <w:proofErr w:type="spellStart"/>
            <w:r>
              <w:t>fimse</w:t>
            </w:r>
            <w:proofErr w:type="spellEnd"/>
            <w:r>
              <w:t xml:space="preserve">, </w:t>
            </w:r>
            <w:proofErr w:type="spellStart"/>
            <w:r>
              <w:t>fimenquanto</w:t>
            </w:r>
            <w:proofErr w:type="spellEnd"/>
            <w:r>
              <w:t xml:space="preserve">, </w:t>
            </w:r>
            <w:proofErr w:type="spellStart"/>
            <w:r>
              <w:t>fimpara</w:t>
            </w:r>
            <w:proofErr w:type="spellEnd"/>
          </w:p>
        </w:tc>
      </w:tr>
      <w:tr w:rsidR="00615FCC" w:rsidTr="00301CB8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:rsidR="00615FCC" w:rsidRPr="002D1D17" w:rsidRDefault="00615FCC" w:rsidP="00DE4A50">
            <w:r w:rsidRPr="002D1D17">
              <w:t>M</w:t>
            </w:r>
          </w:p>
        </w:tc>
        <w:tc>
          <w:tcPr>
            <w:tcW w:w="4488" w:type="dxa"/>
          </w:tcPr>
          <w:p w:rsidR="00615FCC" w:rsidRDefault="00301CB8" w:rsidP="00DE4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</w:t>
            </w:r>
            <w:proofErr w:type="gramEnd"/>
            <w:r>
              <w:t xml:space="preserve">, </w:t>
            </w:r>
            <w:proofErr w:type="spellStart"/>
            <w:r>
              <w:t>parent</w:t>
            </w:r>
            <w:proofErr w:type="spellEnd"/>
            <w:r>
              <w:t>-abre, vazio</w:t>
            </w:r>
          </w:p>
        </w:tc>
        <w:tc>
          <w:tcPr>
            <w:tcW w:w="4917" w:type="dxa"/>
          </w:tcPr>
          <w:p w:rsidR="00615FCC" w:rsidRDefault="002D1D17" w:rsidP="00DE4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parent</w:t>
            </w:r>
            <w:proofErr w:type="spellEnd"/>
            <w:proofErr w:type="gramEnd"/>
            <w:r>
              <w:t>-fecha</w:t>
            </w:r>
          </w:p>
        </w:tc>
      </w:tr>
      <w:tr w:rsidR="00615FCC" w:rsidTr="00301C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:rsidR="00615FCC" w:rsidRPr="002D1D17" w:rsidRDefault="00615FCC" w:rsidP="00DE4A50">
            <w:r w:rsidRPr="002D1D17">
              <w:t>N</w:t>
            </w:r>
          </w:p>
        </w:tc>
        <w:tc>
          <w:tcPr>
            <w:tcW w:w="4488" w:type="dxa"/>
          </w:tcPr>
          <w:p w:rsidR="00615FCC" w:rsidRDefault="00301CB8" w:rsidP="00DE4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se</w:t>
            </w:r>
            <w:proofErr w:type="gramEnd"/>
          </w:p>
        </w:tc>
        <w:tc>
          <w:tcPr>
            <w:tcW w:w="4917" w:type="dxa"/>
          </w:tcPr>
          <w:p w:rsidR="00615FCC" w:rsidRDefault="00301CB8" w:rsidP="00DE4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</w:t>
            </w:r>
            <w:proofErr w:type="gramEnd"/>
            <w:r>
              <w:t xml:space="preserve">, se, enquanto, escreva, /, para, leia, fim, </w:t>
            </w:r>
            <w:proofErr w:type="spellStart"/>
            <w:r>
              <w:t>senao</w:t>
            </w:r>
            <w:proofErr w:type="spellEnd"/>
            <w:r>
              <w:t xml:space="preserve">, </w:t>
            </w:r>
            <w:proofErr w:type="spellStart"/>
            <w:r>
              <w:t>fimse</w:t>
            </w:r>
            <w:proofErr w:type="spellEnd"/>
            <w:r>
              <w:t xml:space="preserve">, </w:t>
            </w:r>
            <w:proofErr w:type="spellStart"/>
            <w:r>
              <w:t>fimenquanto</w:t>
            </w:r>
            <w:proofErr w:type="spellEnd"/>
            <w:r>
              <w:t xml:space="preserve">, </w:t>
            </w:r>
            <w:proofErr w:type="spellStart"/>
            <w:r>
              <w:t>fimpara</w:t>
            </w:r>
            <w:proofErr w:type="spellEnd"/>
          </w:p>
        </w:tc>
      </w:tr>
      <w:tr w:rsidR="00615FCC" w:rsidTr="00301CB8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:rsidR="00615FCC" w:rsidRPr="002D1D17" w:rsidRDefault="00615FCC" w:rsidP="00DE4A50">
            <w:r w:rsidRPr="002D1D17">
              <w:t>O</w:t>
            </w:r>
          </w:p>
        </w:tc>
        <w:tc>
          <w:tcPr>
            <w:tcW w:w="4488" w:type="dxa"/>
          </w:tcPr>
          <w:p w:rsidR="00615FCC" w:rsidRDefault="00301CB8" w:rsidP="00DE4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senao</w:t>
            </w:r>
            <w:proofErr w:type="spellEnd"/>
            <w:proofErr w:type="gramEnd"/>
            <w:r>
              <w:t>, vazio</w:t>
            </w:r>
          </w:p>
        </w:tc>
        <w:tc>
          <w:tcPr>
            <w:tcW w:w="4917" w:type="dxa"/>
          </w:tcPr>
          <w:p w:rsidR="00615FCC" w:rsidRDefault="00301CB8" w:rsidP="00DE4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fimse</w:t>
            </w:r>
            <w:proofErr w:type="spellEnd"/>
            <w:proofErr w:type="gramEnd"/>
          </w:p>
        </w:tc>
      </w:tr>
      <w:tr w:rsidR="00615FCC" w:rsidTr="00301C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:rsidR="00615FCC" w:rsidRPr="002D1D17" w:rsidRDefault="00615FCC" w:rsidP="00DE4A50">
            <w:r w:rsidRPr="002D1D17">
              <w:t>P</w:t>
            </w:r>
          </w:p>
        </w:tc>
        <w:tc>
          <w:tcPr>
            <w:tcW w:w="4488" w:type="dxa"/>
          </w:tcPr>
          <w:p w:rsidR="00615FCC" w:rsidRDefault="00301CB8" w:rsidP="00DE4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verdadeiro</w:t>
            </w:r>
            <w:proofErr w:type="gramEnd"/>
            <w:r>
              <w:t>, falso</w:t>
            </w:r>
          </w:p>
        </w:tc>
        <w:tc>
          <w:tcPr>
            <w:tcW w:w="4917" w:type="dxa"/>
          </w:tcPr>
          <w:p w:rsidR="00615FCC" w:rsidRDefault="00301CB8" w:rsidP="00DE4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</w:t>
            </w:r>
            <w:proofErr w:type="gramEnd"/>
            <w:r>
              <w:t xml:space="preserve">, se, enquanto, escreva, /, para, leia, fim, </w:t>
            </w:r>
            <w:proofErr w:type="spellStart"/>
            <w:r>
              <w:t>senao</w:t>
            </w:r>
            <w:proofErr w:type="spellEnd"/>
            <w:r>
              <w:t xml:space="preserve">, </w:t>
            </w:r>
            <w:proofErr w:type="spellStart"/>
            <w:r>
              <w:t>fimse</w:t>
            </w:r>
            <w:proofErr w:type="spellEnd"/>
            <w:r>
              <w:t xml:space="preserve">, </w:t>
            </w:r>
            <w:proofErr w:type="spellStart"/>
            <w:r>
              <w:t>fimenquanto</w:t>
            </w:r>
            <w:proofErr w:type="spellEnd"/>
            <w:r>
              <w:t xml:space="preserve">, </w:t>
            </w:r>
            <w:proofErr w:type="spellStart"/>
            <w:r>
              <w:t>fimpara</w:t>
            </w:r>
            <w:proofErr w:type="spellEnd"/>
          </w:p>
        </w:tc>
      </w:tr>
      <w:tr w:rsidR="00615FCC" w:rsidTr="00301CB8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:rsidR="00615FCC" w:rsidRPr="002D1D17" w:rsidRDefault="00615FCC" w:rsidP="00DE4A50">
            <w:r w:rsidRPr="002D1D17">
              <w:t>Q</w:t>
            </w:r>
          </w:p>
        </w:tc>
        <w:tc>
          <w:tcPr>
            <w:tcW w:w="4488" w:type="dxa"/>
          </w:tcPr>
          <w:p w:rsidR="00615FCC" w:rsidRDefault="00301CB8" w:rsidP="00DE4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enquanto</w:t>
            </w:r>
            <w:proofErr w:type="gramEnd"/>
          </w:p>
        </w:tc>
        <w:tc>
          <w:tcPr>
            <w:tcW w:w="4917" w:type="dxa"/>
          </w:tcPr>
          <w:p w:rsidR="00615FCC" w:rsidRDefault="00301CB8" w:rsidP="00DE4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</w:t>
            </w:r>
            <w:proofErr w:type="gramEnd"/>
            <w:r>
              <w:t xml:space="preserve">, se, enquanto, escreva, /, para, leia, fim, </w:t>
            </w:r>
            <w:proofErr w:type="spellStart"/>
            <w:r>
              <w:t>senao</w:t>
            </w:r>
            <w:proofErr w:type="spellEnd"/>
            <w:r>
              <w:t xml:space="preserve">, </w:t>
            </w:r>
            <w:proofErr w:type="spellStart"/>
            <w:r>
              <w:t>fimse</w:t>
            </w:r>
            <w:proofErr w:type="spellEnd"/>
            <w:r>
              <w:t xml:space="preserve">, </w:t>
            </w:r>
            <w:proofErr w:type="spellStart"/>
            <w:r>
              <w:t>fimenquanto</w:t>
            </w:r>
            <w:proofErr w:type="spellEnd"/>
            <w:r>
              <w:t xml:space="preserve">, </w:t>
            </w:r>
            <w:proofErr w:type="spellStart"/>
            <w:r>
              <w:t>fimpara</w:t>
            </w:r>
            <w:proofErr w:type="spellEnd"/>
          </w:p>
        </w:tc>
      </w:tr>
      <w:tr w:rsidR="00615FCC" w:rsidTr="00301C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:rsidR="00615FCC" w:rsidRPr="002D1D17" w:rsidRDefault="00615FCC" w:rsidP="00DE4A50">
            <w:r w:rsidRPr="002D1D17">
              <w:t>R</w:t>
            </w:r>
          </w:p>
        </w:tc>
        <w:tc>
          <w:tcPr>
            <w:tcW w:w="4488" w:type="dxa"/>
          </w:tcPr>
          <w:p w:rsidR="00615FCC" w:rsidRDefault="00301CB8" w:rsidP="00DE4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escreva</w:t>
            </w:r>
            <w:proofErr w:type="gramEnd"/>
          </w:p>
        </w:tc>
        <w:tc>
          <w:tcPr>
            <w:tcW w:w="4917" w:type="dxa"/>
          </w:tcPr>
          <w:p w:rsidR="00615FCC" w:rsidRDefault="00301CB8" w:rsidP="00DE4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</w:t>
            </w:r>
            <w:proofErr w:type="gramEnd"/>
            <w:r>
              <w:t xml:space="preserve">, se, enquanto, escreva, /, para, leia, fim, </w:t>
            </w:r>
            <w:proofErr w:type="spellStart"/>
            <w:r>
              <w:t>senao</w:t>
            </w:r>
            <w:proofErr w:type="spellEnd"/>
            <w:r>
              <w:t xml:space="preserve">, </w:t>
            </w:r>
            <w:proofErr w:type="spellStart"/>
            <w:r>
              <w:t>fimse</w:t>
            </w:r>
            <w:proofErr w:type="spellEnd"/>
            <w:r>
              <w:t xml:space="preserve">, </w:t>
            </w:r>
            <w:proofErr w:type="spellStart"/>
            <w:r>
              <w:t>fimenquanto</w:t>
            </w:r>
            <w:proofErr w:type="spellEnd"/>
            <w:r>
              <w:t xml:space="preserve">, </w:t>
            </w:r>
            <w:proofErr w:type="spellStart"/>
            <w:r>
              <w:t>fimpara</w:t>
            </w:r>
            <w:proofErr w:type="spellEnd"/>
          </w:p>
        </w:tc>
      </w:tr>
      <w:tr w:rsidR="00615FCC" w:rsidTr="00301CB8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:rsidR="00615FCC" w:rsidRPr="002D1D17" w:rsidRDefault="00615FCC" w:rsidP="00DE4A50">
            <w:r w:rsidRPr="002D1D17">
              <w:t>T</w:t>
            </w:r>
          </w:p>
        </w:tc>
        <w:tc>
          <w:tcPr>
            <w:tcW w:w="4488" w:type="dxa"/>
          </w:tcPr>
          <w:p w:rsidR="00615FCC" w:rsidRDefault="00301CB8" w:rsidP="00DE4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ins w:id="0" w:author="Ryuki Imaguma" w:date="2018-05-07T11:52:00Z">
              <w:r>
                <w:t>id</w:t>
              </w:r>
              <w:proofErr w:type="gramEnd"/>
              <w:r>
                <w:t xml:space="preserve">, </w:t>
              </w:r>
              <w:proofErr w:type="spellStart"/>
              <w:r>
                <w:t>parent</w:t>
              </w:r>
              <w:proofErr w:type="spellEnd"/>
              <w:r>
                <w:t>-abre</w:t>
              </w:r>
            </w:ins>
          </w:p>
        </w:tc>
        <w:tc>
          <w:tcPr>
            <w:tcW w:w="4917" w:type="dxa"/>
          </w:tcPr>
          <w:p w:rsidR="00615FCC" w:rsidRDefault="00301CB8" w:rsidP="00DE4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parent</w:t>
            </w:r>
            <w:proofErr w:type="spellEnd"/>
            <w:proofErr w:type="gramEnd"/>
            <w:r>
              <w:t>-fecha</w:t>
            </w:r>
          </w:p>
        </w:tc>
      </w:tr>
      <w:tr w:rsidR="00615FCC" w:rsidTr="00301C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:rsidR="00615FCC" w:rsidRPr="002D1D17" w:rsidRDefault="00615FCC" w:rsidP="00DE4A50">
            <w:r w:rsidRPr="002D1D17">
              <w:t>U</w:t>
            </w:r>
          </w:p>
        </w:tc>
        <w:tc>
          <w:tcPr>
            <w:tcW w:w="4488" w:type="dxa"/>
          </w:tcPr>
          <w:p w:rsidR="00615FCC" w:rsidRDefault="00301CB8" w:rsidP="00DE4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para</w:t>
            </w:r>
            <w:proofErr w:type="gramEnd"/>
          </w:p>
        </w:tc>
        <w:tc>
          <w:tcPr>
            <w:tcW w:w="4917" w:type="dxa"/>
          </w:tcPr>
          <w:p w:rsidR="00615FCC" w:rsidRDefault="00301CB8" w:rsidP="00DE4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</w:t>
            </w:r>
            <w:proofErr w:type="gramEnd"/>
            <w:r>
              <w:t xml:space="preserve">, se, enquanto, escreva, /, para, leia, fim, </w:t>
            </w:r>
            <w:proofErr w:type="spellStart"/>
            <w:r>
              <w:t>senao</w:t>
            </w:r>
            <w:proofErr w:type="spellEnd"/>
            <w:r>
              <w:t xml:space="preserve">, </w:t>
            </w:r>
            <w:proofErr w:type="spellStart"/>
            <w:r>
              <w:t>fimse</w:t>
            </w:r>
            <w:proofErr w:type="spellEnd"/>
            <w:r>
              <w:t xml:space="preserve">, </w:t>
            </w:r>
            <w:proofErr w:type="spellStart"/>
            <w:r>
              <w:t>fimenquanto</w:t>
            </w:r>
            <w:proofErr w:type="spellEnd"/>
            <w:r>
              <w:t xml:space="preserve">, </w:t>
            </w:r>
            <w:proofErr w:type="spellStart"/>
            <w:r>
              <w:t>fimpara</w:t>
            </w:r>
            <w:proofErr w:type="spellEnd"/>
          </w:p>
        </w:tc>
      </w:tr>
      <w:tr w:rsidR="00615FCC" w:rsidTr="00301CB8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:rsidR="00615FCC" w:rsidRPr="002D1D17" w:rsidRDefault="00615FCC" w:rsidP="00DE4A50">
            <w:r w:rsidRPr="002D1D17">
              <w:t>V</w:t>
            </w:r>
          </w:p>
        </w:tc>
        <w:tc>
          <w:tcPr>
            <w:tcW w:w="4488" w:type="dxa"/>
          </w:tcPr>
          <w:p w:rsidR="00615FCC" w:rsidRDefault="00301CB8" w:rsidP="00DE4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passo</w:t>
            </w:r>
            <w:proofErr w:type="gramEnd"/>
            <w:r>
              <w:t>, vazio</w:t>
            </w:r>
          </w:p>
        </w:tc>
        <w:tc>
          <w:tcPr>
            <w:tcW w:w="4917" w:type="dxa"/>
          </w:tcPr>
          <w:p w:rsidR="00615FCC" w:rsidRDefault="00301CB8" w:rsidP="00DE4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faca</w:t>
            </w:r>
            <w:proofErr w:type="gramEnd"/>
          </w:p>
        </w:tc>
      </w:tr>
      <w:tr w:rsidR="00615FCC" w:rsidTr="00301C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:rsidR="00615FCC" w:rsidRPr="002D1D17" w:rsidRDefault="00615FCC" w:rsidP="00DE4A50">
            <w:r w:rsidRPr="002D1D17">
              <w:t>W</w:t>
            </w:r>
          </w:p>
        </w:tc>
        <w:tc>
          <w:tcPr>
            <w:tcW w:w="4488" w:type="dxa"/>
          </w:tcPr>
          <w:p w:rsidR="00615FCC" w:rsidRDefault="00301CB8" w:rsidP="00DE4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leia</w:t>
            </w:r>
            <w:proofErr w:type="gramEnd"/>
          </w:p>
        </w:tc>
        <w:tc>
          <w:tcPr>
            <w:tcW w:w="4917" w:type="dxa"/>
          </w:tcPr>
          <w:p w:rsidR="00615FCC" w:rsidRDefault="00301CB8" w:rsidP="00DE4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</w:t>
            </w:r>
            <w:proofErr w:type="gramEnd"/>
            <w:r>
              <w:t xml:space="preserve">, se, enquanto, escreva, /, para, leia, fim, </w:t>
            </w:r>
            <w:proofErr w:type="spellStart"/>
            <w:r>
              <w:t>senao</w:t>
            </w:r>
            <w:proofErr w:type="spellEnd"/>
            <w:r>
              <w:t xml:space="preserve">, </w:t>
            </w:r>
            <w:proofErr w:type="spellStart"/>
            <w:r>
              <w:t>fimse</w:t>
            </w:r>
            <w:proofErr w:type="spellEnd"/>
            <w:r>
              <w:t xml:space="preserve">, </w:t>
            </w:r>
            <w:proofErr w:type="spellStart"/>
            <w:r>
              <w:t>fimenquanto</w:t>
            </w:r>
            <w:proofErr w:type="spellEnd"/>
            <w:r>
              <w:t xml:space="preserve">, </w:t>
            </w:r>
            <w:proofErr w:type="spellStart"/>
            <w:r>
              <w:t>fimpara</w:t>
            </w:r>
            <w:proofErr w:type="spellEnd"/>
          </w:p>
        </w:tc>
      </w:tr>
      <w:tr w:rsidR="00647E20" w:rsidTr="00301CB8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:rsidR="00647E20" w:rsidRPr="002D1D17" w:rsidRDefault="00647E20" w:rsidP="00DE4A50">
            <w:r w:rsidRPr="002D1D17">
              <w:t>X</w:t>
            </w:r>
          </w:p>
        </w:tc>
        <w:tc>
          <w:tcPr>
            <w:tcW w:w="4488" w:type="dxa"/>
          </w:tcPr>
          <w:p w:rsidR="00647E20" w:rsidRDefault="00301CB8" w:rsidP="00DE4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,,</w:t>
            </w:r>
            <w:proofErr w:type="gramEnd"/>
            <w:r>
              <w:t xml:space="preserve"> vazio</w:t>
            </w:r>
          </w:p>
        </w:tc>
        <w:tc>
          <w:tcPr>
            <w:tcW w:w="4917" w:type="dxa"/>
          </w:tcPr>
          <w:p w:rsidR="00647E20" w:rsidRDefault="00301CB8" w:rsidP="00DE4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:,</w:t>
            </w:r>
            <w:proofErr w:type="gramEnd"/>
            <w:r>
              <w:t xml:space="preserve"> </w:t>
            </w:r>
            <w:proofErr w:type="spellStart"/>
            <w:r>
              <w:t>parent</w:t>
            </w:r>
            <w:proofErr w:type="spellEnd"/>
            <w:r>
              <w:t>-fecha</w:t>
            </w:r>
          </w:p>
        </w:tc>
      </w:tr>
      <w:tr w:rsidR="00301CB8" w:rsidTr="00301C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:rsidR="00301CB8" w:rsidRPr="002D1D17" w:rsidRDefault="00301CB8" w:rsidP="00DE4A50">
            <w:r w:rsidRPr="002D1D17">
              <w:t>Y</w:t>
            </w:r>
          </w:p>
        </w:tc>
        <w:tc>
          <w:tcPr>
            <w:tcW w:w="4488" w:type="dxa"/>
          </w:tcPr>
          <w:p w:rsidR="00301CB8" w:rsidRDefault="00301CB8" w:rsidP="00DE4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num</w:t>
            </w:r>
            <w:proofErr w:type="gramEnd"/>
            <w:r>
              <w:t xml:space="preserve">, id, </w:t>
            </w:r>
            <w:proofErr w:type="spellStart"/>
            <w:r>
              <w:t>parent</w:t>
            </w:r>
            <w:proofErr w:type="spellEnd"/>
            <w:r>
              <w:t>-abre, verdadeiro, falso</w:t>
            </w:r>
          </w:p>
        </w:tc>
        <w:tc>
          <w:tcPr>
            <w:tcW w:w="4917" w:type="dxa"/>
          </w:tcPr>
          <w:p w:rsidR="00301CB8" w:rsidRDefault="00301CB8" w:rsidP="00DE4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</w:t>
            </w:r>
            <w:proofErr w:type="gramEnd"/>
            <w:r>
              <w:t xml:space="preserve">, se, enquanto, escreva, /, para, leia, fim, </w:t>
            </w:r>
            <w:proofErr w:type="spellStart"/>
            <w:r>
              <w:t>senao</w:t>
            </w:r>
            <w:proofErr w:type="spellEnd"/>
            <w:r>
              <w:t xml:space="preserve">, </w:t>
            </w:r>
            <w:proofErr w:type="spellStart"/>
            <w:r>
              <w:t>fimse</w:t>
            </w:r>
            <w:proofErr w:type="spellEnd"/>
            <w:r>
              <w:t xml:space="preserve">, </w:t>
            </w:r>
            <w:proofErr w:type="spellStart"/>
            <w:r>
              <w:t>fimenquanto</w:t>
            </w:r>
            <w:proofErr w:type="spellEnd"/>
            <w:r>
              <w:t xml:space="preserve">, </w:t>
            </w:r>
            <w:proofErr w:type="spellStart"/>
            <w:r>
              <w:t>fimpara</w:t>
            </w:r>
            <w:proofErr w:type="spellEnd"/>
          </w:p>
        </w:tc>
      </w:tr>
    </w:tbl>
    <w:p w:rsidR="00240940" w:rsidRDefault="008A4638" w:rsidP="008A4638">
      <w:pPr>
        <w:sectPr w:rsidR="00240940" w:rsidSect="00470283">
          <w:pgSz w:w="11906" w:h="16838"/>
          <w:pgMar w:top="284" w:right="720" w:bottom="426" w:left="720" w:header="708" w:footer="708" w:gutter="0"/>
          <w:cols w:space="708"/>
          <w:docGrid w:linePitch="360"/>
        </w:sectPr>
      </w:pPr>
      <w:r>
        <w:br w:type="page"/>
      </w:r>
    </w:p>
    <w:tbl>
      <w:tblPr>
        <w:tblW w:w="254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"/>
        <w:gridCol w:w="260"/>
        <w:gridCol w:w="364"/>
        <w:gridCol w:w="364"/>
        <w:gridCol w:w="364"/>
        <w:gridCol w:w="1031"/>
        <w:gridCol w:w="740"/>
        <w:gridCol w:w="436"/>
        <w:gridCol w:w="1067"/>
        <w:gridCol w:w="1258"/>
        <w:gridCol w:w="369"/>
        <w:gridCol w:w="672"/>
        <w:gridCol w:w="1027"/>
        <w:gridCol w:w="833"/>
        <w:gridCol w:w="519"/>
        <w:gridCol w:w="721"/>
        <w:gridCol w:w="443"/>
        <w:gridCol w:w="1334"/>
        <w:gridCol w:w="1329"/>
        <w:gridCol w:w="857"/>
        <w:gridCol w:w="642"/>
        <w:gridCol w:w="364"/>
        <w:gridCol w:w="631"/>
        <w:gridCol w:w="750"/>
        <w:gridCol w:w="468"/>
        <w:gridCol w:w="860"/>
        <w:gridCol w:w="681"/>
        <w:gridCol w:w="556"/>
        <w:gridCol w:w="554"/>
        <w:gridCol w:w="1220"/>
        <w:gridCol w:w="1300"/>
        <w:gridCol w:w="661"/>
        <w:gridCol w:w="364"/>
        <w:gridCol w:w="684"/>
        <w:gridCol w:w="659"/>
        <w:gridCol w:w="1351"/>
        <w:gridCol w:w="252"/>
      </w:tblGrid>
      <w:tr w:rsidR="008A4638" w:rsidRPr="008A4638" w:rsidTr="008A4638">
        <w:trPr>
          <w:trHeight w:val="300"/>
        </w:trPr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 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 xml:space="preserve">" 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/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,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: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gramStart"/>
            <w:r w:rsidRPr="008A463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algoritmo</w:t>
            </w:r>
            <w:proofErr w:type="gramEnd"/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proofErr w:type="gramStart"/>
            <w:r w:rsidRPr="008A463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arit</w:t>
            </w:r>
            <w:proofErr w:type="gramEnd"/>
            <w:r w:rsidRPr="008A463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-op</w:t>
            </w:r>
            <w:proofErr w:type="spellEnd"/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proofErr w:type="gramStart"/>
            <w:r w:rsidRPr="008A4638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ate</w:t>
            </w:r>
            <w:proofErr w:type="gramEnd"/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proofErr w:type="spellStart"/>
            <w:proofErr w:type="gramStart"/>
            <w:r w:rsidRPr="008A4638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atribuicao</w:t>
            </w:r>
            <w:proofErr w:type="spellEnd"/>
            <w:proofErr w:type="gramEnd"/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gramStart"/>
            <w:r w:rsidRPr="008A463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comparador</w:t>
            </w:r>
            <w:proofErr w:type="gramEnd"/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proofErr w:type="gramStart"/>
            <w:r w:rsidRPr="008A4638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de</w:t>
            </w:r>
            <w:proofErr w:type="gramEnd"/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proofErr w:type="gramStart"/>
            <w:r w:rsidRPr="008A463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entao</w:t>
            </w:r>
            <w:proofErr w:type="spellEnd"/>
            <w:proofErr w:type="gramEnd"/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gramStart"/>
            <w:r w:rsidRPr="008A463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enquanto</w:t>
            </w:r>
            <w:proofErr w:type="gramEnd"/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gramStart"/>
            <w:r w:rsidRPr="008A463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escreva</w:t>
            </w:r>
            <w:proofErr w:type="gramEnd"/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gramStart"/>
            <w:r w:rsidRPr="008A463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faca</w:t>
            </w:r>
            <w:proofErr w:type="gram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FALSO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gramStart"/>
            <w:r w:rsidRPr="008A463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fim</w:t>
            </w:r>
            <w:proofErr w:type="gramEnd"/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proofErr w:type="gramStart"/>
            <w:r w:rsidRPr="008A463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fimalgoritmo</w:t>
            </w:r>
            <w:proofErr w:type="spellEnd"/>
            <w:proofErr w:type="gramEnd"/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proofErr w:type="gramStart"/>
            <w:r w:rsidRPr="008A463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fimenquanto</w:t>
            </w:r>
            <w:proofErr w:type="spellEnd"/>
            <w:proofErr w:type="gramEnd"/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proofErr w:type="gramStart"/>
            <w:r w:rsidRPr="008A463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fimpara</w:t>
            </w:r>
            <w:proofErr w:type="spellEnd"/>
            <w:proofErr w:type="gramEnd"/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proofErr w:type="gramStart"/>
            <w:r w:rsidRPr="008A463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fimse</w:t>
            </w:r>
            <w:proofErr w:type="spellEnd"/>
            <w:proofErr w:type="gramEnd"/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gramStart"/>
            <w:r w:rsidRPr="008A463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id</w:t>
            </w:r>
            <w:proofErr w:type="gramEnd"/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gramStart"/>
            <w:r w:rsidRPr="008A463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inicio</w:t>
            </w:r>
            <w:proofErr w:type="gramEnd"/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gramStart"/>
            <w:r w:rsidRPr="008A463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inteiro</w:t>
            </w:r>
            <w:proofErr w:type="gramEnd"/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gramStart"/>
            <w:r w:rsidRPr="008A463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leia</w:t>
            </w:r>
            <w:proofErr w:type="gramEnd"/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proofErr w:type="gramStart"/>
            <w:r w:rsidRPr="008A463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logic</w:t>
            </w:r>
            <w:proofErr w:type="gramEnd"/>
            <w:r w:rsidRPr="008A463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-op</w:t>
            </w:r>
            <w:proofErr w:type="spellEnd"/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gramStart"/>
            <w:r w:rsidRPr="008A463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logico</w:t>
            </w:r>
            <w:proofErr w:type="gramEnd"/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gramStart"/>
            <w:r w:rsidRPr="008A463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num</w:t>
            </w:r>
            <w:proofErr w:type="gramEnd"/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gramStart"/>
            <w:r w:rsidRPr="008A463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para</w:t>
            </w:r>
            <w:proofErr w:type="gramEnd"/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proofErr w:type="gramStart"/>
            <w:r w:rsidRPr="008A463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parent</w:t>
            </w:r>
            <w:proofErr w:type="spellEnd"/>
            <w:proofErr w:type="gramEnd"/>
            <w:r w:rsidRPr="008A463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-abre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proofErr w:type="gramStart"/>
            <w:r w:rsidRPr="008A463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parent</w:t>
            </w:r>
            <w:proofErr w:type="spellEnd"/>
            <w:proofErr w:type="gramEnd"/>
            <w:r w:rsidRPr="008A463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-fecha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gramStart"/>
            <w:r w:rsidRPr="008A463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passo</w:t>
            </w:r>
            <w:proofErr w:type="gramEnd"/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gramStart"/>
            <w:r w:rsidRPr="008A463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se</w:t>
            </w:r>
            <w:proofErr w:type="gramEnd"/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proofErr w:type="gramStart"/>
            <w:r w:rsidRPr="008A463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senao</w:t>
            </w:r>
            <w:proofErr w:type="spellEnd"/>
            <w:proofErr w:type="gramEnd"/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proofErr w:type="spellStart"/>
            <w:proofErr w:type="gramStart"/>
            <w:r w:rsidRPr="008A4638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string</w:t>
            </w:r>
            <w:proofErr w:type="spellEnd"/>
            <w:proofErr w:type="gramEnd"/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VERDADEIRO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$</w:t>
            </w:r>
          </w:p>
        </w:tc>
      </w:tr>
      <w:tr w:rsidR="008A4638" w:rsidRPr="008A4638" w:rsidTr="008A4638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FF0000"/>
                <w:lang w:eastAsia="pt-BR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FF0000"/>
                <w:lang w:eastAsia="pt-BR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FF0000"/>
                <w:lang w:eastAsia="pt-B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A4638" w:rsidRPr="008A4638" w:rsidTr="008A4638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FF0000"/>
                <w:lang w:eastAsia="pt-BR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FF0000"/>
                <w:lang w:eastAsia="pt-BR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FF0000"/>
                <w:lang w:eastAsia="pt-B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A4638" w:rsidRPr="008A4638" w:rsidTr="008A4638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B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FF0000"/>
                <w:lang w:eastAsia="pt-BR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FF0000"/>
                <w:lang w:eastAsia="pt-BR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FF0000"/>
                <w:lang w:eastAsia="pt-B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A4638" w:rsidRPr="008A4638" w:rsidTr="008A4638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FF0000"/>
                <w:lang w:eastAsia="pt-BR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FF0000"/>
                <w:lang w:eastAsia="pt-BR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FF0000"/>
                <w:lang w:eastAsia="pt-B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A4638" w:rsidRPr="008A4638" w:rsidTr="008A4638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FF0000"/>
                <w:lang w:eastAsia="pt-BR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FF0000"/>
                <w:lang w:eastAsia="pt-BR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FF0000"/>
                <w:lang w:eastAsia="pt-B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A4638" w:rsidRPr="008A4638" w:rsidTr="008A4638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FF0000"/>
                <w:lang w:eastAsia="pt-BR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FF0000"/>
                <w:lang w:eastAsia="pt-BR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FF0000"/>
                <w:lang w:eastAsia="pt-B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A4638" w:rsidRPr="008A4638" w:rsidTr="008A4638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FF0000"/>
                <w:lang w:eastAsia="pt-BR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FF0000"/>
                <w:lang w:eastAsia="pt-BR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FF0000"/>
                <w:lang w:eastAsia="pt-B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A4638" w:rsidRPr="008A4638" w:rsidTr="008A4638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FF0000"/>
                <w:lang w:eastAsia="pt-BR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FF0000"/>
                <w:lang w:eastAsia="pt-BR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FF0000"/>
                <w:lang w:eastAsia="pt-B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13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14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18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18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18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18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17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18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A4638" w:rsidRPr="008A4638" w:rsidTr="008A4638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H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FF0000"/>
                <w:lang w:eastAsia="pt-BR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FF0000"/>
                <w:lang w:eastAsia="pt-BR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FF0000"/>
                <w:lang w:eastAsia="pt-B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19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A4638" w:rsidRPr="008A4638" w:rsidTr="008A4638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FF0000"/>
                <w:lang w:eastAsia="pt-BR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FF0000"/>
                <w:lang w:eastAsia="pt-BR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FF0000"/>
                <w:lang w:eastAsia="pt-B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A4638" w:rsidRPr="008A4638" w:rsidTr="008A4638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J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24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FF0000"/>
                <w:lang w:eastAsia="pt-BR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FF0000"/>
                <w:lang w:eastAsia="pt-BR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22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FF0000"/>
                <w:lang w:eastAsia="pt-B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23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A4638" w:rsidRPr="008A4638" w:rsidTr="008A4638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K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FF0000"/>
                <w:lang w:eastAsia="pt-BR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FF0000"/>
                <w:lang w:eastAsia="pt-BR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FF0000"/>
                <w:lang w:eastAsia="pt-B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25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26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A4638" w:rsidRPr="008A4638" w:rsidTr="008A4638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L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28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27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FF0000"/>
                <w:lang w:eastAsia="pt-BR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FF0000"/>
                <w:lang w:eastAsia="pt-BR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27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FF0000"/>
                <w:lang w:eastAsia="pt-B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28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28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28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28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28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28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28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28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28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28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27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28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28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28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28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28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A4638" w:rsidRPr="008A4638" w:rsidTr="008A4638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FF0000"/>
                <w:lang w:eastAsia="pt-BR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FF0000"/>
                <w:lang w:eastAsia="pt-BR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FF0000"/>
                <w:lang w:eastAsia="pt-B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29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29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30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A4638" w:rsidRPr="008A4638" w:rsidTr="008A4638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FF0000"/>
                <w:lang w:eastAsia="pt-BR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FF0000"/>
                <w:lang w:eastAsia="pt-BR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FF0000"/>
                <w:lang w:eastAsia="pt-B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31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A4638" w:rsidRPr="008A4638" w:rsidTr="008A4638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FF0000"/>
                <w:lang w:eastAsia="pt-BR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FF0000"/>
                <w:lang w:eastAsia="pt-BR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FF0000"/>
                <w:lang w:eastAsia="pt-B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33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32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A4638" w:rsidRPr="008A4638" w:rsidTr="008A4638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FF0000"/>
                <w:lang w:eastAsia="pt-BR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FF0000"/>
                <w:lang w:eastAsia="pt-BR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FF0000"/>
                <w:lang w:eastAsia="pt-B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35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34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A4638" w:rsidRPr="008A4638" w:rsidTr="008A4638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Q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FF0000"/>
                <w:lang w:eastAsia="pt-BR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FF0000"/>
                <w:lang w:eastAsia="pt-BR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FF0000"/>
                <w:lang w:eastAsia="pt-B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36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A4638" w:rsidRPr="008A4638" w:rsidTr="008A4638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FF0000"/>
                <w:lang w:eastAsia="pt-BR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FF0000"/>
                <w:lang w:eastAsia="pt-BR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FF0000"/>
                <w:lang w:eastAsia="pt-B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37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A4638" w:rsidRPr="008A4638" w:rsidTr="008A4638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FF0000"/>
                <w:lang w:eastAsia="pt-BR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FF0000"/>
                <w:lang w:eastAsia="pt-BR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FF0000"/>
                <w:lang w:eastAsia="pt-B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38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38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A4638" w:rsidRPr="008A4638" w:rsidTr="008A4638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FF0000"/>
                <w:lang w:eastAsia="pt-BR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FF0000"/>
                <w:lang w:eastAsia="pt-BR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FF0000"/>
                <w:lang w:eastAsia="pt-B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39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A4638" w:rsidRPr="008A4638" w:rsidTr="008A4638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FF0000"/>
                <w:lang w:eastAsia="pt-BR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FF0000"/>
                <w:lang w:eastAsia="pt-BR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FF0000"/>
                <w:lang w:eastAsia="pt-B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41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40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A4638" w:rsidRPr="008A4638" w:rsidTr="008A4638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W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FF0000"/>
                <w:lang w:eastAsia="pt-BR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FF0000"/>
                <w:lang w:eastAsia="pt-BR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FF0000"/>
                <w:lang w:eastAsia="pt-B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42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A4638" w:rsidRPr="008A4638" w:rsidTr="008A4638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43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44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FF0000"/>
                <w:lang w:eastAsia="pt-BR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FF0000"/>
                <w:lang w:eastAsia="pt-BR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FF0000"/>
                <w:lang w:eastAsia="pt-B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44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A4638" w:rsidRPr="008A4638" w:rsidTr="008A4638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Y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FF0000"/>
                <w:lang w:eastAsia="pt-BR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FF0000"/>
                <w:lang w:eastAsia="pt-BR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FF0000"/>
                <w:lang w:eastAsia="pt-B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46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45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47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46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638" w:rsidRPr="008A4638" w:rsidRDefault="008A4638" w:rsidP="008A4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463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:rsidR="00430C53" w:rsidRPr="0078267D" w:rsidRDefault="00430C53" w:rsidP="00240940">
      <w:pPr>
        <w:ind w:firstLine="708"/>
      </w:pPr>
      <w:bookmarkStart w:id="1" w:name="_GoBack"/>
      <w:bookmarkEnd w:id="1"/>
    </w:p>
    <w:sectPr w:rsidR="00430C53" w:rsidRPr="0078267D" w:rsidSect="008A4638">
      <w:pgSz w:w="28350" w:h="16840" w:orient="landscape" w:code="8"/>
      <w:pgMar w:top="2302" w:right="720" w:bottom="2296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14B7" w:rsidRDefault="00CE14B7" w:rsidP="00240940">
      <w:pPr>
        <w:spacing w:after="0" w:line="240" w:lineRule="auto"/>
      </w:pPr>
      <w:r>
        <w:separator/>
      </w:r>
    </w:p>
  </w:endnote>
  <w:endnote w:type="continuationSeparator" w:id="0">
    <w:p w:rsidR="00CE14B7" w:rsidRDefault="00CE14B7" w:rsidP="00240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14B7" w:rsidRDefault="00CE14B7" w:rsidP="00240940">
      <w:pPr>
        <w:spacing w:after="0" w:line="240" w:lineRule="auto"/>
      </w:pPr>
      <w:r>
        <w:separator/>
      </w:r>
    </w:p>
  </w:footnote>
  <w:footnote w:type="continuationSeparator" w:id="0">
    <w:p w:rsidR="00CE14B7" w:rsidRDefault="00CE14B7" w:rsidP="002409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971FB3"/>
    <w:multiLevelType w:val="hybridMultilevel"/>
    <w:tmpl w:val="0DB07B78"/>
    <w:lvl w:ilvl="0" w:tplc="727C6A0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yuki Imaguma">
    <w15:presenceInfo w15:providerId="Windows Live" w15:userId="98843ec14801a2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67D"/>
    <w:rsid w:val="0001422D"/>
    <w:rsid w:val="00091E88"/>
    <w:rsid w:val="000D164D"/>
    <w:rsid w:val="000E52EB"/>
    <w:rsid w:val="00105B0B"/>
    <w:rsid w:val="00196ACE"/>
    <w:rsid w:val="001A11B8"/>
    <w:rsid w:val="00240940"/>
    <w:rsid w:val="002D1D17"/>
    <w:rsid w:val="00301CB8"/>
    <w:rsid w:val="003A49AA"/>
    <w:rsid w:val="003D304A"/>
    <w:rsid w:val="00430C53"/>
    <w:rsid w:val="00470283"/>
    <w:rsid w:val="00491AA2"/>
    <w:rsid w:val="00493DE4"/>
    <w:rsid w:val="00517A1B"/>
    <w:rsid w:val="00552B72"/>
    <w:rsid w:val="00615FCC"/>
    <w:rsid w:val="00647E20"/>
    <w:rsid w:val="006E0854"/>
    <w:rsid w:val="0078267D"/>
    <w:rsid w:val="00790EEA"/>
    <w:rsid w:val="007A0EEE"/>
    <w:rsid w:val="008171EB"/>
    <w:rsid w:val="00892A43"/>
    <w:rsid w:val="008A4638"/>
    <w:rsid w:val="008C6943"/>
    <w:rsid w:val="009132B8"/>
    <w:rsid w:val="00960E7E"/>
    <w:rsid w:val="009A4D0D"/>
    <w:rsid w:val="009E3296"/>
    <w:rsid w:val="00A45F1E"/>
    <w:rsid w:val="00AA1B2A"/>
    <w:rsid w:val="00C52CAF"/>
    <w:rsid w:val="00C67D58"/>
    <w:rsid w:val="00CE14B7"/>
    <w:rsid w:val="00D15396"/>
    <w:rsid w:val="00DC1BBC"/>
    <w:rsid w:val="00F96709"/>
    <w:rsid w:val="00FA1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BE6F80-F556-4290-852E-72F0C69AD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826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Simples3">
    <w:name w:val="Plain Table 3"/>
    <w:basedOn w:val="Tabelanormal"/>
    <w:uiPriority w:val="43"/>
    <w:rsid w:val="0078267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1">
    <w:name w:val="Plain Table 1"/>
    <w:basedOn w:val="Tabelanormal"/>
    <w:uiPriority w:val="41"/>
    <w:rsid w:val="0078267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bealho">
    <w:name w:val="header"/>
    <w:basedOn w:val="Normal"/>
    <w:link w:val="CabealhoChar"/>
    <w:uiPriority w:val="99"/>
    <w:unhideWhenUsed/>
    <w:rsid w:val="002409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40940"/>
  </w:style>
  <w:style w:type="paragraph" w:styleId="Rodap">
    <w:name w:val="footer"/>
    <w:basedOn w:val="Normal"/>
    <w:link w:val="RodapChar"/>
    <w:uiPriority w:val="99"/>
    <w:unhideWhenUsed/>
    <w:rsid w:val="002409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40940"/>
  </w:style>
  <w:style w:type="paragraph" w:styleId="PargrafodaLista">
    <w:name w:val="List Paragraph"/>
    <w:basedOn w:val="Normal"/>
    <w:uiPriority w:val="34"/>
    <w:qFormat/>
    <w:rsid w:val="00C67D58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8A4638"/>
    <w:rPr>
      <w:color w:val="0563C1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8A4638"/>
    <w:rPr>
      <w:color w:val="954F72"/>
      <w:u w:val="single"/>
    </w:rPr>
  </w:style>
  <w:style w:type="paragraph" w:customStyle="1" w:styleId="xl65">
    <w:name w:val="xl65"/>
    <w:basedOn w:val="Normal"/>
    <w:rsid w:val="008A4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A4638"/>
    <w:pPr>
      <w:shd w:val="clear" w:color="000000" w:fill="F2F2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A4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pt-BR"/>
    </w:rPr>
  </w:style>
  <w:style w:type="paragraph" w:customStyle="1" w:styleId="xl68">
    <w:name w:val="xl68"/>
    <w:basedOn w:val="Normal"/>
    <w:rsid w:val="008A46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9">
    <w:name w:val="xl69"/>
    <w:basedOn w:val="Normal"/>
    <w:rsid w:val="008A46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0000"/>
      <w:sz w:val="24"/>
      <w:szCs w:val="24"/>
      <w:lang w:eastAsia="pt-BR"/>
    </w:rPr>
  </w:style>
  <w:style w:type="paragraph" w:customStyle="1" w:styleId="xl70">
    <w:name w:val="xl70"/>
    <w:basedOn w:val="Normal"/>
    <w:rsid w:val="008A46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71">
    <w:name w:val="xl71"/>
    <w:basedOn w:val="Normal"/>
    <w:rsid w:val="008A46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pt-BR"/>
    </w:rPr>
  </w:style>
  <w:style w:type="paragraph" w:customStyle="1" w:styleId="xl72">
    <w:name w:val="xl72"/>
    <w:basedOn w:val="Normal"/>
    <w:rsid w:val="008A46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73">
    <w:name w:val="xl73"/>
    <w:basedOn w:val="Normal"/>
    <w:rsid w:val="008A46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74">
    <w:name w:val="xl74"/>
    <w:basedOn w:val="Normal"/>
    <w:rsid w:val="008A46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9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10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938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31321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933316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34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</TotalTime>
  <Pages>3</Pages>
  <Words>797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Ryuki Imaguma</dc:creator>
  <cp:keywords/>
  <dc:description/>
  <cp:lastModifiedBy>Ryuki Imaguma</cp:lastModifiedBy>
  <cp:revision>30</cp:revision>
  <dcterms:created xsi:type="dcterms:W3CDTF">2018-05-07T14:43:00Z</dcterms:created>
  <dcterms:modified xsi:type="dcterms:W3CDTF">2018-05-10T07:11:00Z</dcterms:modified>
</cp:coreProperties>
</file>